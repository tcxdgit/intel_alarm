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8D" w:rsidRDefault="00DC0A8D" w:rsidP="007355A5"/>
    <w:p w:rsidR="00DC0A8D" w:rsidRDefault="00DC0A8D" w:rsidP="00735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几个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中告警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的整理：</w:t>
      </w:r>
    </w:p>
    <w:p w:rsidR="00DC0A8D" w:rsidRDefault="00DC0A8D" w:rsidP="007355A5"/>
    <w:p w:rsidR="00DC0A8D" w:rsidRPr="00783182" w:rsidRDefault="00DC0A8D" w:rsidP="007355A5">
      <w:pPr>
        <w:pStyle w:val="2"/>
      </w:pPr>
      <w:r w:rsidRPr="00783182">
        <w:rPr>
          <w:rFonts w:hint="eastAsia"/>
        </w:rPr>
        <w:t>Demo1</w:t>
      </w:r>
      <w:r w:rsidRPr="00783182">
        <w:rPr>
          <w:rFonts w:hint="eastAsia"/>
        </w:rPr>
        <w:t>：</w:t>
      </w:r>
      <w:r w:rsidRPr="00783182">
        <w:rPr>
          <w:rFonts w:hint="eastAsia"/>
        </w:rPr>
        <w:t xml:space="preserve"> </w:t>
      </w:r>
      <w:r w:rsidRPr="00783182">
        <w:t xml:space="preserve"> Shut </w:t>
      </w:r>
      <w:r w:rsidRPr="00783182">
        <w:rPr>
          <w:rFonts w:hint="eastAsia"/>
        </w:rPr>
        <w:t>端口导致所有子接口</w:t>
      </w:r>
      <w:r w:rsidRPr="00783182">
        <w:rPr>
          <w:rFonts w:hint="eastAsia"/>
        </w:rPr>
        <w:t>d</w:t>
      </w:r>
      <w:r w:rsidRPr="00783182">
        <w:t>own</w:t>
      </w:r>
    </w:p>
    <w:p w:rsidR="00692AFA" w:rsidRDefault="00692AFA" w:rsidP="007355A5"/>
    <w:p w:rsidR="00692AFA" w:rsidRPr="00336F07" w:rsidRDefault="00692AFA" w:rsidP="007355A5">
      <w:r w:rsidRPr="00336F07">
        <w:t>Jun 16 22:15:56 80.0.0.13 Jun 16 22:15:31 2020 16X-B %%10IFNET/3/PHY_UPDOWN: Physical state on the interface Ten-GigabitEthernet11/2/1.1 changed to down.</w:t>
      </w:r>
    </w:p>
    <w:p w:rsidR="00692AFA" w:rsidRPr="00336F07" w:rsidRDefault="00692AFA" w:rsidP="007355A5">
      <w:r w:rsidRPr="00336F07">
        <w:t>Jun 16 22:15:56 80.0.0.13 Jun 16 22:15:31 2020 16X-B %%10IFNET/3/PHY_UPDOWN: Physical state on the interface Ten-GigabitEthernet11/2/1.2 changed to down.</w:t>
      </w:r>
    </w:p>
    <w:p w:rsidR="00692AFA" w:rsidRDefault="00692AFA" w:rsidP="007355A5">
      <w:r>
        <w:t>…….</w:t>
      </w:r>
    </w:p>
    <w:p w:rsidR="00692AFA" w:rsidRPr="00336F07" w:rsidRDefault="00692AFA" w:rsidP="007355A5">
      <w:r w:rsidRPr="00336F07">
        <w:t>Jun 16 22:16:07 80.0.0.13 Jun 16 22:15:34 2020 16X-B %%10IFNET/3/PHY_UPDOWN: Physical state on the interface Ten-GigabitEthernet11/2/1.3950 changed to down.</w:t>
      </w:r>
    </w:p>
    <w:p w:rsidR="00692AFA" w:rsidRPr="00336F07" w:rsidRDefault="00692AFA" w:rsidP="007355A5">
      <w:r w:rsidRPr="00336F07">
        <w:t>Jun 16 22:16:07 80.0.0.13 Jun 16 22:15:34 2020 16X-B %%10IFNET/4/LINK_UPDOWN: Line protocol state on the interface Ten-GigabitEthernet11/2/1.69 changed to down.</w:t>
      </w:r>
    </w:p>
    <w:p w:rsidR="00692AFA" w:rsidRPr="00336F07" w:rsidRDefault="00692AFA" w:rsidP="007355A5">
      <w:r w:rsidRPr="00336F07">
        <w:t>Jun 16 22:16:07 80.0.0.13 Jun 16 22:15:34 2020 16X-B %%10IFNET/4/LINK_UPDOWN: Line protocol state on the interface Ten-GigabitEthernet11/2/1.164 changed to down.</w:t>
      </w:r>
    </w:p>
    <w:p w:rsidR="00692AFA" w:rsidRDefault="00692AFA" w:rsidP="007355A5">
      <w:r>
        <w:t>…….</w:t>
      </w:r>
    </w:p>
    <w:p w:rsidR="00692AFA" w:rsidRPr="00336F07" w:rsidRDefault="00692AFA" w:rsidP="007355A5">
      <w:r w:rsidRPr="00336F07">
        <w:t>Jun 16 22:16:16 80.0.0.13 Jun 16 22:15:36 2020 16X-B %%10IFNET/4/LINK_UPDOWN: Line protocol state on the interface Ten-GigabitEthernet11/2/1.3928 changed to down.</w:t>
      </w:r>
    </w:p>
    <w:p w:rsidR="00692AFA" w:rsidRDefault="00692AFA" w:rsidP="007355A5">
      <w:r w:rsidRPr="00336F07">
        <w:t>Jun 16 22:16:17 80.0.0.13 Jun 16 22:15:36 2020 16X-B %%10IFNET/4/LINK_UPDOWN: Line protocol state on the interface Ten-GigabitEthernet11/2/1 changed to down.</w:t>
      </w:r>
    </w:p>
    <w:p w:rsidR="00692AFA" w:rsidRDefault="00692AFA" w:rsidP="007355A5"/>
    <w:p w:rsidR="00692AFA" w:rsidRPr="00263F54" w:rsidRDefault="00692AFA" w:rsidP="007355A5">
      <w:r w:rsidRPr="00263F54">
        <w:t xml:space="preserve">Jun 16 22:17:14 80.0.0.13 Jun 16 22:17:20 2020 16X-B %%10SHELL/6/SHELL_CMD: -Line=vty0-IPAddr=80.0.0.1-User=**; Command is </w:t>
      </w:r>
      <w:proofErr w:type="spellStart"/>
      <w:r w:rsidRPr="00263F54">
        <w:t>sy</w:t>
      </w:r>
      <w:proofErr w:type="spellEnd"/>
    </w:p>
    <w:p w:rsidR="00692AFA" w:rsidRPr="00263F54" w:rsidRDefault="00692AFA" w:rsidP="007355A5">
      <w:r w:rsidRPr="00263F54">
        <w:t xml:space="preserve">Jun 16 22:17:14 80.0.0.13 Jun 16 22:17:20 2020 16X-B %%10SHELL/6/SHELL_CMD: -Line=vty0-IPAddr=80.0.0.1-User=**; Command is </w:t>
      </w:r>
      <w:proofErr w:type="spellStart"/>
      <w:r w:rsidRPr="00263F54">
        <w:t>int</w:t>
      </w:r>
      <w:proofErr w:type="spellEnd"/>
      <w:r w:rsidRPr="00263F54">
        <w:t xml:space="preserve"> ten 5/2/2</w:t>
      </w:r>
    </w:p>
    <w:p w:rsidR="00692AFA" w:rsidRPr="00263F54" w:rsidRDefault="00692AFA" w:rsidP="007355A5">
      <w:r w:rsidRPr="00263F54">
        <w:t>Jun 16 22:17:14 80.0.0.13 Jun 16 22:17:20 2020 16X-B %%10SHELL/6/SHELL_CMD: -Line=vty0-IPAddr=80.0.0.1-User=**; Command is shutdown</w:t>
      </w:r>
    </w:p>
    <w:p w:rsidR="00692AFA" w:rsidRPr="00263F54" w:rsidRDefault="00692AFA" w:rsidP="007355A5">
      <w:r w:rsidRPr="00263F54">
        <w:t>Jun 16 22:17:15 80.0.0.13 Jun 16 22:17:21 2020 16X-B %%10IFNET/3/PHY_UPDOWN: Physical state on the interface Ten-GigabitEthernet5/2/2.1 changed to down.</w:t>
      </w:r>
    </w:p>
    <w:p w:rsidR="00692AFA" w:rsidRPr="00263F54" w:rsidRDefault="00692AFA" w:rsidP="007355A5">
      <w:r w:rsidRPr="00263F54">
        <w:t>Jun 16 22:17:15 80.0.0.13 Jun 16 22:17:21 2020 16X-B %%10IFNET/3/PHY_UPDOWN: Physical state on the interface Ten-GigabitEthernet5/2/2.2 changed to down.</w:t>
      </w:r>
    </w:p>
    <w:p w:rsidR="00692AFA" w:rsidRPr="00263F54" w:rsidRDefault="00692AFA" w:rsidP="007355A5">
      <w:r w:rsidRPr="00263F54">
        <w:t>Jun 16 22:17:15 80.0.0.13 Jun 16 22:17:21 2020 16X-B %%10IFNET/3/PHY_UPDOWN: Physical state on the interface Ten-GigabitEthernet5/2/2.3 changed to down.</w:t>
      </w:r>
    </w:p>
    <w:p w:rsidR="00692AFA" w:rsidRPr="00263F54" w:rsidRDefault="00692AFA" w:rsidP="007355A5">
      <w:r w:rsidRPr="00263F54">
        <w:t>……..</w:t>
      </w:r>
    </w:p>
    <w:p w:rsidR="00DC0A8D" w:rsidRDefault="00DC0A8D" w:rsidP="007355A5"/>
    <w:p w:rsidR="00692AFA" w:rsidRDefault="00692AFA" w:rsidP="007355A5"/>
    <w:p w:rsidR="00DC0A8D" w:rsidRDefault="00DC0A8D" w:rsidP="007355A5">
      <w:r w:rsidRPr="002C196B">
        <w:t xml:space="preserve">Jun 16 22:16:17 80.0.0.13 Jun 16 22:15:36 2020 16X-B %%10IFNET/4/LINK_UPDOWN: Line protocol state on the interface Ten-GigabitEthernet11/2/1 changed to down. </w:t>
      </w:r>
    </w:p>
    <w:p w:rsidR="00DC0A8D" w:rsidRDefault="00DC0A8D" w:rsidP="007355A5">
      <w:r w:rsidRPr="002C196B">
        <w:t xml:space="preserve"> ====</w:t>
      </w:r>
      <w:proofErr w:type="gramStart"/>
      <w:r w:rsidRPr="002C196B">
        <w:rPr>
          <w:rFonts w:hint="eastAsia"/>
        </w:rPr>
        <w:t>&gt;</w:t>
      </w:r>
      <w:r w:rsidRPr="002C196B">
        <w:t xml:space="preserve"> </w:t>
      </w:r>
      <w:r>
        <w:t xml:space="preserve"> </w:t>
      </w:r>
      <w:proofErr w:type="spellStart"/>
      <w:r>
        <w:t>warn</w:t>
      </w:r>
      <w:proofErr w:type="gramEnd"/>
      <w:r>
        <w:t>_type</w:t>
      </w:r>
      <w:proofErr w:type="spellEnd"/>
      <w:r>
        <w:t xml:space="preserve"> = </w:t>
      </w:r>
      <w:r w:rsidRPr="002C196B">
        <w:t>LINK_UPDOWN</w:t>
      </w:r>
      <w:r>
        <w:t>,  NE = tuple (device=</w:t>
      </w:r>
      <w:r w:rsidRPr="002C196B">
        <w:t xml:space="preserve"> 80.0.0.13</w:t>
      </w:r>
      <w:r>
        <w:t>, chassis=0, slot=11, port=</w:t>
      </w:r>
      <w:r w:rsidRPr="002C196B">
        <w:t xml:space="preserve"> Ten-GigabitEthernet11/2/1</w:t>
      </w:r>
      <w:r>
        <w:t xml:space="preserve"> ), </w:t>
      </w:r>
    </w:p>
    <w:p w:rsidR="00DC0A8D" w:rsidRDefault="00DC0A8D" w:rsidP="007355A5">
      <w:r>
        <w:t>Parameters=tuple(status=down), level = length(NE) = 4</w:t>
      </w:r>
      <w:r w:rsidR="003B6BFC">
        <w:t>，</w:t>
      </w:r>
      <w:r w:rsidR="003B6BFC" w:rsidRPr="003B6BFC">
        <w:t>abstract = “</w:t>
      </w:r>
      <w:r w:rsidR="003B6BFC" w:rsidRPr="002C196B">
        <w:t>Ten-GigabitEthernet11/2/1</w:t>
      </w:r>
      <w:r w:rsidR="003B6BFC">
        <w:t xml:space="preserve"> down</w:t>
      </w:r>
      <w:r w:rsidR="003B6BFC" w:rsidRPr="003B6BFC">
        <w:t>”, Influence =NULL</w:t>
      </w:r>
    </w:p>
    <w:p w:rsidR="00DC0A8D" w:rsidRDefault="00DC0A8D" w:rsidP="007355A5"/>
    <w:p w:rsidR="00DC0A8D" w:rsidRPr="002C196B" w:rsidRDefault="00DC0A8D" w:rsidP="007355A5">
      <w:r w:rsidRPr="002C196B">
        <w:t>Jun 16 22:15:56 80.0.0.13 Jun 16 22:15:31 2020 16X-B %%10IFNET/3/PHY_UPDOWN: Physical state on the interface Ten-GigabitEthernet11/2/1.1 changed to down.</w:t>
      </w:r>
    </w:p>
    <w:p w:rsidR="00DC0A8D" w:rsidRDefault="00DC0A8D" w:rsidP="007355A5">
      <w:r w:rsidRPr="002C196B">
        <w:lastRenderedPageBreak/>
        <w:t>====</w:t>
      </w:r>
      <w:proofErr w:type="gramStart"/>
      <w:r w:rsidRPr="002C196B">
        <w:rPr>
          <w:rFonts w:hint="eastAsia"/>
        </w:rPr>
        <w:t>&gt;</w:t>
      </w:r>
      <w:r w:rsidRPr="002C196B">
        <w:t xml:space="preserve"> </w:t>
      </w:r>
      <w:r>
        <w:t xml:space="preserve"> </w:t>
      </w:r>
      <w:proofErr w:type="spellStart"/>
      <w:r>
        <w:t>warn</w:t>
      </w:r>
      <w:proofErr w:type="gramEnd"/>
      <w:r>
        <w:t>_type</w:t>
      </w:r>
      <w:proofErr w:type="spellEnd"/>
      <w:r>
        <w:t xml:space="preserve"> = </w:t>
      </w:r>
      <w:r w:rsidRPr="002C196B">
        <w:t>PHY _UPDOWN</w:t>
      </w:r>
      <w:r>
        <w:t>,  NE = tuple (device=</w:t>
      </w:r>
      <w:r w:rsidRPr="002C196B">
        <w:t xml:space="preserve"> 80.0.0.13</w:t>
      </w:r>
      <w:r>
        <w:t>, chassis=0, slot=11, port=</w:t>
      </w:r>
      <w:r w:rsidRPr="002C196B">
        <w:t xml:space="preserve"> Ten-GigabitEthernet11/2/1</w:t>
      </w:r>
      <w:r>
        <w:t xml:space="preserve">, </w:t>
      </w:r>
      <w:proofErr w:type="spellStart"/>
      <w:r>
        <w:t>SubInf</w:t>
      </w:r>
      <w:proofErr w:type="spellEnd"/>
      <w:r>
        <w:t xml:space="preserve"> = 1 )</w:t>
      </w:r>
    </w:p>
    <w:p w:rsidR="00DC0A8D" w:rsidRDefault="00DC0A8D" w:rsidP="007355A5">
      <w:r>
        <w:rPr>
          <w:rFonts w:hint="eastAsia"/>
        </w:rPr>
        <w:t xml:space="preserve"> </w:t>
      </w:r>
      <w:r>
        <w:t xml:space="preserve">      Parameters=</w:t>
      </w:r>
      <w:proofErr w:type="gramStart"/>
      <w:r>
        <w:t>tuple(</w:t>
      </w:r>
      <w:proofErr w:type="gramEnd"/>
      <w:r>
        <w:t>status=down), level = length(NE)</w:t>
      </w:r>
      <w:r w:rsidR="00930FB1">
        <w:t xml:space="preserve"> = 5</w:t>
      </w:r>
      <w:r w:rsidR="003B6BFC">
        <w:t xml:space="preserve">, </w:t>
      </w:r>
      <w:r w:rsidR="003B6BFC" w:rsidRPr="003B6BFC">
        <w:t>abstract = “</w:t>
      </w:r>
      <w:r w:rsidR="003B6BFC" w:rsidRPr="002C196B">
        <w:t>Ten-GigabitEthernet11/2/1.1</w:t>
      </w:r>
      <w:r w:rsidR="003B6BFC">
        <w:t xml:space="preserve"> down</w:t>
      </w:r>
      <w:r w:rsidR="003B6BFC" w:rsidRPr="003B6BFC">
        <w:t>”, Influence =NULL</w:t>
      </w:r>
    </w:p>
    <w:p w:rsidR="00DC0A8D" w:rsidRDefault="00DC0A8D" w:rsidP="007355A5">
      <w:r>
        <w:rPr>
          <w:rFonts w:hint="eastAsia"/>
        </w:rPr>
        <w:t>则：</w:t>
      </w:r>
    </w:p>
    <w:p w:rsidR="00DC0A8D" w:rsidRDefault="00DC0A8D" w:rsidP="007355A5">
      <w:r>
        <w:rPr>
          <w:rFonts w:hint="eastAsia"/>
        </w:rPr>
        <w:t xml:space="preserve"> </w:t>
      </w:r>
      <w:r>
        <w:t xml:space="preserve">    </w:t>
      </w:r>
      <w:proofErr w:type="gramStart"/>
      <w:r>
        <w:t>rule</w:t>
      </w:r>
      <w:proofErr w:type="gramEnd"/>
      <w:r>
        <w:t xml:space="preserve"> 1:   </w:t>
      </w:r>
      <w:r w:rsidRPr="00336F07">
        <w:t>PHY_UPDOWN</w:t>
      </w:r>
      <w:r>
        <w:t xml:space="preserve"> (Warn1)----&gt; </w:t>
      </w:r>
      <w:r w:rsidRPr="00336F07">
        <w:t>LINK_UPDOWN</w:t>
      </w:r>
      <w:r>
        <w:t>(Warn2),  satisfy: Warn1.</w:t>
      </w:r>
      <w:r>
        <w:rPr>
          <w:rFonts w:hint="eastAsia"/>
        </w:rPr>
        <w:t>NE</w:t>
      </w:r>
      <w:r>
        <w:t>==Warn2.NE &amp;</w:t>
      </w:r>
      <w:r w:rsidR="00930FB1">
        <w:t>&amp;</w:t>
      </w:r>
      <w:r>
        <w:t xml:space="preserve"> Warn1.Para.status==Warn2.</w:t>
      </w:r>
      <w:r w:rsidRPr="00DC0A8D">
        <w:t xml:space="preserve"> </w:t>
      </w:r>
      <w:proofErr w:type="spellStart"/>
      <w:r>
        <w:t>Para.status</w:t>
      </w:r>
      <w:proofErr w:type="spellEnd"/>
    </w:p>
    <w:p w:rsidR="00930FB1" w:rsidRDefault="00DC0A8D" w:rsidP="007355A5">
      <w:r>
        <w:rPr>
          <w:rFonts w:hint="eastAsia"/>
        </w:rPr>
        <w:t xml:space="preserve"> </w:t>
      </w:r>
      <w:proofErr w:type="gramStart"/>
      <w:r>
        <w:t>rule</w:t>
      </w:r>
      <w:proofErr w:type="gramEnd"/>
      <w:r>
        <w:t xml:space="preserve"> 2:   </w:t>
      </w:r>
      <w:r w:rsidRPr="00336F07">
        <w:t>LINK_UPDOWN</w:t>
      </w:r>
      <w:r>
        <w:t xml:space="preserve"> (Warn1) ----&gt; { </w:t>
      </w:r>
      <w:r w:rsidRPr="00336F07">
        <w:t>LINK_UPDOWN</w:t>
      </w:r>
      <w:r>
        <w:t>(Warn2)}_list, {</w:t>
      </w:r>
      <w:r w:rsidRPr="00336F07">
        <w:t>PHY_UPDOWN</w:t>
      </w:r>
      <w:r>
        <w:t xml:space="preserve">(Warn3)}_list,  </w:t>
      </w:r>
    </w:p>
    <w:p w:rsidR="00DC0A8D" w:rsidRPr="002C196B" w:rsidRDefault="00DC0A8D" w:rsidP="007355A5">
      <w:proofErr w:type="gramStart"/>
      <w:r>
        <w:t>satisfy</w:t>
      </w:r>
      <w:proofErr w:type="gramEnd"/>
      <w:r>
        <w:t xml:space="preserve">: </w:t>
      </w:r>
      <w:r w:rsidR="00930FB1">
        <w:t xml:space="preserve"> Warn1.level==4 &amp;&amp;</w:t>
      </w:r>
      <w:r w:rsidR="00930FB1" w:rsidRPr="00930FB1">
        <w:t xml:space="preserve"> </w:t>
      </w:r>
      <w:r w:rsidR="00930FB1">
        <w:t>Warn2.level==</w:t>
      </w:r>
      <w:r w:rsidR="00930FB1" w:rsidRPr="00930FB1">
        <w:t xml:space="preserve"> </w:t>
      </w:r>
      <w:r w:rsidR="00930FB1">
        <w:t xml:space="preserve">5 &amp;&amp; Warn3.level ==5 &amp;&amp; Warn2.NE </w:t>
      </w:r>
      <w:r>
        <w:t>&lt;</w:t>
      </w:r>
      <w:r w:rsidR="00930FB1" w:rsidRPr="00930FB1">
        <w:t xml:space="preserve"> </w:t>
      </w:r>
      <w:r w:rsidR="00930FB1">
        <w:t>Warn1.</w:t>
      </w:r>
      <w:r w:rsidR="00930FB1">
        <w:rPr>
          <w:rFonts w:hint="eastAsia"/>
        </w:rPr>
        <w:t>NE</w:t>
      </w:r>
      <w:r w:rsidR="00930FB1">
        <w:t>&amp;&amp;</w:t>
      </w:r>
      <w:r>
        <w:t xml:space="preserve"> </w:t>
      </w:r>
      <w:r w:rsidR="00930FB1">
        <w:t>Warn3.NE &lt;</w:t>
      </w:r>
      <w:r w:rsidR="00930FB1" w:rsidRPr="00930FB1">
        <w:t xml:space="preserve"> </w:t>
      </w:r>
      <w:r w:rsidR="00930FB1">
        <w:t>Warn1.</w:t>
      </w:r>
      <w:r w:rsidR="00930FB1">
        <w:rPr>
          <w:rFonts w:hint="eastAsia"/>
        </w:rPr>
        <w:t>NE</w:t>
      </w:r>
      <w:r w:rsidR="00930FB1">
        <w:t xml:space="preserve"> &amp;&amp; Warn1.Para.status==Warn2.</w:t>
      </w:r>
      <w:r w:rsidR="00930FB1" w:rsidRPr="00DC0A8D">
        <w:t xml:space="preserve"> </w:t>
      </w:r>
      <w:proofErr w:type="spellStart"/>
      <w:r w:rsidR="00930FB1">
        <w:t>Para.status</w:t>
      </w:r>
      <w:proofErr w:type="spellEnd"/>
      <w:r w:rsidR="00930FB1">
        <w:t>==Warn3.</w:t>
      </w:r>
      <w:r w:rsidR="00930FB1" w:rsidRPr="00DC0A8D">
        <w:t xml:space="preserve"> </w:t>
      </w:r>
      <w:proofErr w:type="spellStart"/>
      <w:r w:rsidR="00930FB1">
        <w:t>Para.status</w:t>
      </w:r>
      <w:proofErr w:type="spellEnd"/>
    </w:p>
    <w:p w:rsidR="00DC0A8D" w:rsidRPr="00930FB1" w:rsidRDefault="00DC0A8D" w:rsidP="007355A5"/>
    <w:p w:rsidR="00DC0A8D" w:rsidRDefault="00692AFA" w:rsidP="007355A5">
      <w:r>
        <w:rPr>
          <w:rFonts w:hint="eastAsia"/>
        </w:rPr>
        <w:t>告警树：</w:t>
      </w:r>
    </w:p>
    <w:p w:rsidR="00692AFA" w:rsidRDefault="003D6EEA" w:rsidP="007355A5">
      <w:r>
        <w:rPr>
          <w:rFonts w:hint="eastAsia"/>
          <w:noProof/>
        </w:rPr>
        <w:drawing>
          <wp:inline distT="0" distB="0" distL="0" distR="0" wp14:anchorId="0C043215" wp14:editId="1801FD0A">
            <wp:extent cx="3512688" cy="29070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41" cy="29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B1" w:rsidRDefault="00930FB1" w:rsidP="007355A5"/>
    <w:p w:rsidR="00930FB1" w:rsidRDefault="00326832" w:rsidP="007355A5">
      <w:r>
        <w:rPr>
          <w:rFonts w:hint="eastAsia"/>
        </w:rPr>
        <w:t>告警树构造伪码：</w:t>
      </w:r>
    </w:p>
    <w:p w:rsidR="00326832" w:rsidRDefault="00326832" w:rsidP="007355A5"/>
    <w:p w:rsidR="00326832" w:rsidRDefault="00326832" w:rsidP="007355A5">
      <w:proofErr w:type="spellStart"/>
      <w:r>
        <w:rPr>
          <w:rFonts w:hint="eastAsia"/>
        </w:rPr>
        <w:t>InsertT</w:t>
      </w:r>
      <w:r>
        <w:t>reeNode</w:t>
      </w:r>
      <w:proofErr w:type="spellEnd"/>
      <w:r>
        <w:t xml:space="preserve"> </w:t>
      </w:r>
      <w:proofErr w:type="gramStart"/>
      <w:r>
        <w:t>( warn</w:t>
      </w:r>
      <w:proofErr w:type="gramEnd"/>
      <w:r>
        <w:t>, forest )</w:t>
      </w:r>
    </w:p>
    <w:p w:rsidR="00326832" w:rsidRDefault="00326832" w:rsidP="007355A5">
      <w:r>
        <w:rPr>
          <w:rFonts w:hint="eastAsia"/>
        </w:rPr>
        <w:t>{</w:t>
      </w:r>
    </w:p>
    <w:p w:rsidR="00326832" w:rsidRDefault="00326832" w:rsidP="007355A5">
      <w:r>
        <w:rPr>
          <w:rFonts w:hint="eastAsia"/>
        </w:rPr>
        <w:t xml:space="preserve"> </w:t>
      </w:r>
      <w:r>
        <w:t xml:space="preserve">    NE = warn.NE;</w:t>
      </w:r>
    </w:p>
    <w:p w:rsidR="00326832" w:rsidRDefault="00326832" w:rsidP="007355A5">
      <w:r>
        <w:t xml:space="preserve">     </w:t>
      </w:r>
      <w:proofErr w:type="spellStart"/>
      <w:r>
        <w:t>CurNode</w:t>
      </w:r>
      <w:proofErr w:type="spellEnd"/>
      <w:r>
        <w:t xml:space="preserve"> = forest; //</w:t>
      </w:r>
      <w:proofErr w:type="spellStart"/>
      <w:r>
        <w:t>CurNode</w:t>
      </w:r>
      <w:proofErr w:type="spellEnd"/>
      <w:r>
        <w:rPr>
          <w:rFonts w:hint="eastAsia"/>
        </w:rPr>
        <w:t>是告警森林中的当前节点</w:t>
      </w:r>
    </w:p>
    <w:p w:rsidR="00326832" w:rsidRDefault="00326832" w:rsidP="007355A5">
      <w:r>
        <w:t xml:space="preserve">     For item in NE  </w:t>
      </w:r>
    </w:p>
    <w:p w:rsidR="00326832" w:rsidRDefault="00326832" w:rsidP="007355A5">
      <w:r>
        <w:t xml:space="preserve">     {</w:t>
      </w:r>
    </w:p>
    <w:p w:rsidR="00817A6A" w:rsidRDefault="00817A6A" w:rsidP="007355A5">
      <w:r>
        <w:t xml:space="preserve">         </w:t>
      </w:r>
      <w:proofErr w:type="spellStart"/>
      <w:r>
        <w:rPr>
          <w:rFonts w:hint="eastAsia"/>
        </w:rPr>
        <w:t>Cur</w:t>
      </w:r>
      <w:r>
        <w:t>Node.timerange</w:t>
      </w:r>
      <w:proofErr w:type="spellEnd"/>
      <w:r>
        <w:t xml:space="preserve"> </w:t>
      </w:r>
      <w:r>
        <w:rPr>
          <w:rFonts w:hint="eastAsia"/>
        </w:rPr>
        <w:t>刷新</w:t>
      </w:r>
      <w:r>
        <w:t xml:space="preserve"> //</w:t>
      </w:r>
      <w:r>
        <w:rPr>
          <w:rFonts w:hint="eastAsia"/>
        </w:rPr>
        <w:t>根据当前</w:t>
      </w:r>
      <w:r>
        <w:rPr>
          <w:rFonts w:hint="eastAsia"/>
        </w:rPr>
        <w:t>w</w:t>
      </w:r>
      <w:r>
        <w:t>arn</w:t>
      </w:r>
      <w:r>
        <w:rPr>
          <w:rFonts w:hint="eastAsia"/>
        </w:rPr>
        <w:t>的时间刷新节点的</w:t>
      </w:r>
      <w:proofErr w:type="spellStart"/>
      <w:r>
        <w:rPr>
          <w:rFonts w:hint="eastAsia"/>
        </w:rPr>
        <w:t>t</w:t>
      </w:r>
      <w:r>
        <w:t>imerange</w:t>
      </w:r>
      <w:proofErr w:type="spellEnd"/>
    </w:p>
    <w:p w:rsidR="00326832" w:rsidRDefault="00326832" w:rsidP="007355A5">
      <w:r>
        <w:rPr>
          <w:rFonts w:hint="eastAsia"/>
        </w:rPr>
        <w:t xml:space="preserve"> </w:t>
      </w:r>
      <w:r>
        <w:t xml:space="preserve">        I</w:t>
      </w:r>
      <w:r>
        <w:rPr>
          <w:rFonts w:hint="eastAsia"/>
        </w:rPr>
        <w:t>f</w:t>
      </w:r>
      <w:r>
        <w:t xml:space="preserve"> item == </w:t>
      </w:r>
      <w:proofErr w:type="spellStart"/>
      <w:r>
        <w:t>CurNode</w:t>
      </w:r>
      <w:proofErr w:type="spellEnd"/>
      <w:r>
        <w:rPr>
          <w:rFonts w:hint="eastAsia"/>
        </w:rPr>
        <w:t>的某个子结点</w:t>
      </w:r>
      <w:r>
        <w:rPr>
          <w:rFonts w:hint="eastAsia"/>
        </w:rPr>
        <w:t xml:space="preserve"> </w:t>
      </w:r>
    </w:p>
    <w:p w:rsidR="00326832" w:rsidRDefault="00326832" w:rsidP="007355A5">
      <w:r>
        <w:rPr>
          <w:rFonts w:hint="eastAsia"/>
        </w:rPr>
        <w:t>{</w:t>
      </w:r>
    </w:p>
    <w:p w:rsidR="00326832" w:rsidRDefault="00326832" w:rsidP="007355A5">
      <w:r>
        <w:t xml:space="preserve">  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Cu</w:t>
      </w:r>
      <w:r>
        <w:rPr>
          <w:rFonts w:hint="eastAsia"/>
        </w:rPr>
        <w:t>r</w:t>
      </w:r>
      <w:r>
        <w:t>Node</w:t>
      </w:r>
      <w:proofErr w:type="spellEnd"/>
      <w:r>
        <w:rPr>
          <w:rFonts w:hint="eastAsia"/>
        </w:rPr>
        <w:t>子节点；</w:t>
      </w:r>
    </w:p>
    <w:p w:rsidR="00326832" w:rsidRDefault="00326832" w:rsidP="007355A5">
      <w:r>
        <w:rPr>
          <w:rFonts w:hint="eastAsia"/>
        </w:rPr>
        <w:t xml:space="preserve"> </w:t>
      </w:r>
      <w:r>
        <w:t xml:space="preserve">  Break;   // </w:t>
      </w:r>
      <w:r>
        <w:rPr>
          <w:rFonts w:hint="eastAsia"/>
        </w:rPr>
        <w:t>处理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中的下一级</w:t>
      </w:r>
      <w:r>
        <w:rPr>
          <w:rFonts w:hint="eastAsia"/>
        </w:rPr>
        <w:t>i</w:t>
      </w:r>
      <w:r>
        <w:t>tem</w:t>
      </w:r>
    </w:p>
    <w:p w:rsidR="00326832" w:rsidRDefault="00326832" w:rsidP="007355A5">
      <w:r>
        <w:rPr>
          <w:rFonts w:hint="eastAsia"/>
        </w:rPr>
        <w:t xml:space="preserve"> </w:t>
      </w:r>
      <w:r>
        <w:t xml:space="preserve">        }</w:t>
      </w:r>
    </w:p>
    <w:p w:rsidR="00326832" w:rsidRDefault="00326832" w:rsidP="007355A5">
      <w:r>
        <w:t xml:space="preserve">         Else</w:t>
      </w:r>
    </w:p>
    <w:p w:rsidR="00326832" w:rsidRDefault="00326832" w:rsidP="007355A5">
      <w:r>
        <w:t xml:space="preserve">         {</w:t>
      </w:r>
    </w:p>
    <w:p w:rsidR="00326832" w:rsidRDefault="00326832" w:rsidP="007355A5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创建一个新的节点</w:t>
      </w:r>
      <w:r>
        <w:rPr>
          <w:rFonts w:hint="eastAsia"/>
        </w:rPr>
        <w:t xml:space="preserve"> </w:t>
      </w:r>
      <w:proofErr w:type="spellStart"/>
      <w:r>
        <w:t>newNode</w:t>
      </w:r>
      <w:proofErr w:type="spellEnd"/>
      <w:r>
        <w:t xml:space="preserve">,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C</w:t>
      </w:r>
      <w:r>
        <w:t>urNode</w:t>
      </w:r>
      <w:proofErr w:type="spellEnd"/>
      <w:r>
        <w:rPr>
          <w:rFonts w:hint="eastAsia"/>
        </w:rPr>
        <w:t>的一个新的子节点；</w:t>
      </w:r>
    </w:p>
    <w:p w:rsidR="00326832" w:rsidRDefault="00326832" w:rsidP="007355A5">
      <w:r>
        <w:t xml:space="preserve">    </w:t>
      </w:r>
      <w:proofErr w:type="spellStart"/>
      <w:r>
        <w:t>CurNode</w:t>
      </w:r>
      <w:proofErr w:type="spellEnd"/>
      <w:r>
        <w:t xml:space="preserve"> = </w:t>
      </w:r>
      <w:proofErr w:type="spellStart"/>
      <w:r w:rsidR="00696651">
        <w:t>newNode</w:t>
      </w:r>
      <w:proofErr w:type="spellEnd"/>
      <w:r>
        <w:rPr>
          <w:rFonts w:hint="eastAsia"/>
        </w:rPr>
        <w:t>；</w:t>
      </w:r>
    </w:p>
    <w:p w:rsidR="00326832" w:rsidRDefault="00326832" w:rsidP="007355A5">
      <w:r>
        <w:rPr>
          <w:rFonts w:hint="eastAsia"/>
        </w:rPr>
        <w:lastRenderedPageBreak/>
        <w:t xml:space="preserve"> </w:t>
      </w:r>
      <w:r>
        <w:t xml:space="preserve">             Break;   // </w:t>
      </w:r>
      <w:r>
        <w:rPr>
          <w:rFonts w:hint="eastAsia"/>
        </w:rPr>
        <w:t>处理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中的下一级</w:t>
      </w:r>
      <w:r>
        <w:rPr>
          <w:rFonts w:hint="eastAsia"/>
        </w:rPr>
        <w:t>i</w:t>
      </w:r>
      <w:r>
        <w:t xml:space="preserve">tem  </w:t>
      </w:r>
    </w:p>
    <w:p w:rsidR="00326832" w:rsidRDefault="00326832" w:rsidP="007355A5">
      <w:r>
        <w:t xml:space="preserve">         }</w:t>
      </w:r>
    </w:p>
    <w:p w:rsidR="00326832" w:rsidRDefault="00326832" w:rsidP="007355A5">
      <w:r>
        <w:t xml:space="preserve">     }</w:t>
      </w:r>
    </w:p>
    <w:p w:rsidR="00696651" w:rsidRDefault="00696651" w:rsidP="007355A5">
      <w:r>
        <w:rPr>
          <w:rFonts w:hint="eastAsia"/>
        </w:rPr>
        <w:t xml:space="preserve"> </w:t>
      </w:r>
      <w:r>
        <w:t xml:space="preserve">   </w:t>
      </w:r>
      <w:r w:rsidR="00817A6A">
        <w:t xml:space="preserve"> </w:t>
      </w:r>
      <w:r>
        <w:t xml:space="preserve"> </w:t>
      </w:r>
      <w:proofErr w:type="spellStart"/>
      <w:r>
        <w:t>CurNode.isEntity</w:t>
      </w:r>
      <w:proofErr w:type="spellEnd"/>
      <w:r>
        <w:t xml:space="preserve"> = True;   //</w:t>
      </w:r>
      <w:r>
        <w:rPr>
          <w:rFonts w:hint="eastAsia"/>
        </w:rPr>
        <w:t>标记它为实体节点。</w:t>
      </w:r>
    </w:p>
    <w:p w:rsidR="003D6EEA" w:rsidRDefault="003D6EEA" w:rsidP="007355A5">
      <w:r>
        <w:rPr>
          <w:rFonts w:hint="eastAsia"/>
        </w:rPr>
        <w:t xml:space="preserve"> </w:t>
      </w:r>
      <w:r>
        <w:t xml:space="preserve">   </w:t>
      </w:r>
      <w:r w:rsidR="00817A6A">
        <w:t xml:space="preserve"> </w:t>
      </w:r>
      <w:r>
        <w:t xml:space="preserve"> </w:t>
      </w:r>
      <w:proofErr w:type="spellStart"/>
      <w:r>
        <w:t>Add</w:t>
      </w:r>
      <w:r>
        <w:rPr>
          <w:rFonts w:hint="eastAsia"/>
        </w:rPr>
        <w:t>Warn</w:t>
      </w:r>
      <w:r>
        <w:t>List</w:t>
      </w:r>
      <w:proofErr w:type="spellEnd"/>
      <w:r>
        <w:t>(</w:t>
      </w:r>
      <w:proofErr w:type="spellStart"/>
      <w:r>
        <w:t>CurNode</w:t>
      </w:r>
      <w:proofErr w:type="spellEnd"/>
      <w:r>
        <w:t>, warn);  //</w:t>
      </w:r>
      <w:r>
        <w:rPr>
          <w:rFonts w:hint="eastAsia"/>
        </w:rPr>
        <w:t>将</w:t>
      </w:r>
      <w:r>
        <w:rPr>
          <w:rFonts w:hint="eastAsia"/>
        </w:rPr>
        <w:t>W</w:t>
      </w:r>
      <w:r>
        <w:t>arn</w:t>
      </w:r>
      <w:r>
        <w:rPr>
          <w:rFonts w:hint="eastAsia"/>
        </w:rPr>
        <w:t>加入的</w:t>
      </w:r>
      <w:proofErr w:type="spellStart"/>
      <w:r>
        <w:rPr>
          <w:rFonts w:hint="eastAsia"/>
        </w:rPr>
        <w:t>C</w:t>
      </w:r>
      <w:r>
        <w:t>urNode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arnlist</w:t>
      </w:r>
      <w:proofErr w:type="spellEnd"/>
      <w:r>
        <w:rPr>
          <w:rFonts w:hint="eastAsia"/>
        </w:rPr>
        <w:t>中</w:t>
      </w:r>
    </w:p>
    <w:p w:rsidR="00817A6A" w:rsidRDefault="00817A6A" w:rsidP="007355A5">
      <w:proofErr w:type="spellStart"/>
      <w:r>
        <w:rPr>
          <w:rFonts w:hint="eastAsia"/>
        </w:rPr>
        <w:t>Cur</w:t>
      </w:r>
      <w:r>
        <w:t>Node.timerange</w:t>
      </w:r>
      <w:proofErr w:type="spellEnd"/>
      <w:r>
        <w:t xml:space="preserve"> </w:t>
      </w:r>
      <w:r>
        <w:rPr>
          <w:rFonts w:hint="eastAsia"/>
        </w:rPr>
        <w:t>刷新</w:t>
      </w:r>
      <w:r>
        <w:t xml:space="preserve"> //</w:t>
      </w:r>
      <w:r>
        <w:rPr>
          <w:rFonts w:hint="eastAsia"/>
        </w:rPr>
        <w:t>根据当前</w:t>
      </w:r>
      <w:r>
        <w:rPr>
          <w:rFonts w:hint="eastAsia"/>
        </w:rPr>
        <w:t>w</w:t>
      </w:r>
      <w:r>
        <w:t>arn</w:t>
      </w:r>
      <w:r>
        <w:rPr>
          <w:rFonts w:hint="eastAsia"/>
        </w:rPr>
        <w:t>的时间刷新节点的</w:t>
      </w:r>
      <w:proofErr w:type="spellStart"/>
      <w:r>
        <w:rPr>
          <w:rFonts w:hint="eastAsia"/>
        </w:rPr>
        <w:t>t</w:t>
      </w:r>
      <w:r>
        <w:t>imerange</w:t>
      </w:r>
      <w:proofErr w:type="spellEnd"/>
    </w:p>
    <w:p w:rsidR="00326832" w:rsidRDefault="00326832" w:rsidP="007355A5">
      <w:r>
        <w:t>}</w:t>
      </w:r>
    </w:p>
    <w:p w:rsidR="00326832" w:rsidRPr="00AB26B9" w:rsidRDefault="00326832" w:rsidP="007355A5"/>
    <w:p w:rsidR="00DC0A8D" w:rsidRDefault="00DC0A8D" w:rsidP="007355A5">
      <w:r>
        <w:rPr>
          <w:rFonts w:hint="eastAsia"/>
        </w:rPr>
        <w:t>======&gt;</w:t>
      </w:r>
      <w:r>
        <w:rPr>
          <w:rFonts w:hint="eastAsia"/>
        </w:rPr>
        <w:t>得到的聚合告警：</w:t>
      </w:r>
    </w:p>
    <w:p w:rsidR="00DC0A8D" w:rsidRDefault="00DC0A8D" w:rsidP="007355A5">
      <w:proofErr w:type="gramStart"/>
      <w:r w:rsidRPr="00A74D65">
        <w:rPr>
          <w:rFonts w:hint="eastAsia"/>
        </w:rPr>
        <w:t>告警组</w:t>
      </w:r>
      <w:proofErr w:type="gramEnd"/>
      <w:r w:rsidRPr="00A74D65">
        <w:rPr>
          <w:rFonts w:hint="eastAsia"/>
        </w:rPr>
        <w:t>1</w:t>
      </w:r>
      <w:r w:rsidRPr="00A74D65">
        <w:rPr>
          <w:rFonts w:hint="eastAsia"/>
        </w:rPr>
        <w:t>：</w:t>
      </w:r>
      <w:r w:rsidRPr="00A74D65">
        <w:rPr>
          <w:rFonts w:hint="eastAsia"/>
        </w:rPr>
        <w:t xml:space="preserve"> </w:t>
      </w:r>
      <w:r w:rsidRPr="00A74D65">
        <w:t>Interface Te</w:t>
      </w:r>
      <w:r w:rsidRPr="00336F07">
        <w:t>n-GigabitEthernet11/2/1</w:t>
      </w:r>
      <w:r>
        <w:t xml:space="preserve"> link down.  </w:t>
      </w:r>
    </w:p>
    <w:p w:rsidR="00DC0A8D" w:rsidRDefault="00DC0A8D" w:rsidP="007355A5">
      <w:proofErr w:type="gramStart"/>
      <w:r w:rsidRPr="00A74D65">
        <w:rPr>
          <w:rFonts w:hint="eastAsia"/>
        </w:rPr>
        <w:t>告警组</w:t>
      </w:r>
      <w:proofErr w:type="gramEnd"/>
      <w:r>
        <w:t>2</w:t>
      </w:r>
      <w:r w:rsidRPr="00A74D65">
        <w:rPr>
          <w:rFonts w:hint="eastAsia"/>
        </w:rPr>
        <w:t>：</w:t>
      </w:r>
      <w:r w:rsidRPr="00A74D65">
        <w:rPr>
          <w:rFonts w:hint="eastAsia"/>
        </w:rPr>
        <w:t xml:space="preserve"> </w:t>
      </w:r>
      <w:r w:rsidRPr="00A74D65">
        <w:t>Interface Te</w:t>
      </w:r>
      <w:r w:rsidRPr="00336F07">
        <w:t>n-GigabitEthernet</w:t>
      </w:r>
      <w:r w:rsidRPr="00263F54">
        <w:t>5/2/2</w:t>
      </w:r>
      <w:r>
        <w:t xml:space="preserve"> link own.  </w:t>
      </w:r>
    </w:p>
    <w:p w:rsidR="00DC0A8D" w:rsidRDefault="00DC0A8D" w:rsidP="007355A5"/>
    <w:p w:rsidR="00DC0A8D" w:rsidRPr="002C196B" w:rsidRDefault="00DC0A8D" w:rsidP="007355A5"/>
    <w:p w:rsidR="00DC0A8D" w:rsidRDefault="00DC0A8D" w:rsidP="007355A5">
      <w:pPr>
        <w:pStyle w:val="2"/>
      </w:pPr>
      <w:r>
        <w:rPr>
          <w:rFonts w:hint="eastAsia"/>
        </w:rPr>
        <w:t>Demo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预处理</w:t>
      </w:r>
      <w:r>
        <w:t>）</w:t>
      </w:r>
      <w:r>
        <w:rPr>
          <w:rFonts w:hint="eastAsia"/>
        </w:rPr>
        <w:t>应用震荡规则，消除重复告警</w:t>
      </w:r>
    </w:p>
    <w:p w:rsidR="00DC0A8D" w:rsidRPr="00216272" w:rsidRDefault="00DC0A8D" w:rsidP="007355A5"/>
    <w:p w:rsidR="00DC0A8D" w:rsidRPr="00517E3D" w:rsidRDefault="00DC0A8D" w:rsidP="007355A5">
      <w:r w:rsidRPr="00517E3D">
        <w:t xml:space="preserve">Jun 11 08:39:25 212.1.1.210 </w:t>
      </w:r>
      <w:proofErr w:type="gramStart"/>
      <w:r w:rsidRPr="00517E3D">
        <w:t>Jan  9</w:t>
      </w:r>
      <w:proofErr w:type="gramEnd"/>
      <w:r w:rsidRPr="00517E3D">
        <w:t xml:space="preserve"> 13:14:54 2011 75exs_leaf %%10DEV/3/FAN_ABSENT: -Slot=1; Fan 1 is absent.</w:t>
      </w:r>
    </w:p>
    <w:p w:rsidR="00DC0A8D" w:rsidRPr="00517E3D" w:rsidRDefault="00DC0A8D" w:rsidP="007355A5">
      <w:r w:rsidRPr="00517E3D">
        <w:t xml:space="preserve">Jun 11 08:39:46 212.1.1.209 </w:t>
      </w:r>
      <w:proofErr w:type="gramStart"/>
      <w:r w:rsidRPr="00517E3D">
        <w:t>Jan  9</w:t>
      </w:r>
      <w:proofErr w:type="gramEnd"/>
      <w:r w:rsidRPr="00517E3D">
        <w:t xml:space="preserve"> 12:35:13 2011 75exs_125g_10510x_40_ec %%10DEV/3/FAN_ABSENT: Fan 2 is absent.</w:t>
      </w:r>
    </w:p>
    <w:p w:rsidR="00DC0A8D" w:rsidRPr="00517E3D" w:rsidRDefault="00DC0A8D" w:rsidP="007355A5">
      <w:r w:rsidRPr="00517E3D">
        <w:t xml:space="preserve">Jun 11 08:40:45 212.1.1.210 </w:t>
      </w:r>
      <w:proofErr w:type="gramStart"/>
      <w:r w:rsidRPr="00517E3D">
        <w:t>Jan  9</w:t>
      </w:r>
      <w:proofErr w:type="gramEnd"/>
      <w:r w:rsidRPr="00517E3D">
        <w:t xml:space="preserve"> 13:16:14 2011 75exs_leaf %%10DEV/3/FAN_ABSENT: -Slot=1; Fan 1 is absent.</w:t>
      </w:r>
    </w:p>
    <w:p w:rsidR="00DC0A8D" w:rsidRPr="00517E3D" w:rsidRDefault="00DC0A8D" w:rsidP="007355A5">
      <w:r w:rsidRPr="00517E3D">
        <w:t xml:space="preserve">Jun 11 08:41:06 212.1.1.209 </w:t>
      </w:r>
      <w:proofErr w:type="gramStart"/>
      <w:r w:rsidRPr="00517E3D">
        <w:t>Jan  9</w:t>
      </w:r>
      <w:proofErr w:type="gramEnd"/>
      <w:r w:rsidRPr="00517E3D">
        <w:t xml:space="preserve"> 12:36:33 2011 75exs_125g_10510x_40_ec %%10DEV/3/FAN_ABSENT: Fan 2 is absent.</w:t>
      </w:r>
    </w:p>
    <w:p w:rsidR="00DC0A8D" w:rsidRPr="00517E3D" w:rsidRDefault="00DC0A8D" w:rsidP="007355A5">
      <w:r w:rsidRPr="00517E3D">
        <w:t xml:space="preserve">Jun 11 08:42:05 212.1.1.210 </w:t>
      </w:r>
      <w:proofErr w:type="gramStart"/>
      <w:r w:rsidRPr="00517E3D">
        <w:t>Jan  9</w:t>
      </w:r>
      <w:proofErr w:type="gramEnd"/>
      <w:r w:rsidRPr="00517E3D">
        <w:t xml:space="preserve"> 13:17:34 2011 75exs_leaf %%10DEV/3/FAN_ABSENT: -Slot=1; Fan 1 is absent.</w:t>
      </w:r>
    </w:p>
    <w:p w:rsidR="00DC0A8D" w:rsidRPr="00517E3D" w:rsidRDefault="00DC0A8D" w:rsidP="007355A5">
      <w:r w:rsidRPr="00517E3D">
        <w:t xml:space="preserve">Jun 11 08:42:26 212.1.1.209 </w:t>
      </w:r>
      <w:proofErr w:type="gramStart"/>
      <w:r w:rsidRPr="00517E3D">
        <w:t>Jan  9</w:t>
      </w:r>
      <w:proofErr w:type="gramEnd"/>
      <w:r w:rsidRPr="00517E3D">
        <w:t xml:space="preserve"> 12:37:53 2011 75exs_125g_10510x_40_ec %%10DEV/3/FAN_ABSENT: Fan 2 is absent.</w:t>
      </w:r>
    </w:p>
    <w:p w:rsidR="00DC0A8D" w:rsidRPr="00517E3D" w:rsidRDefault="00DC0A8D" w:rsidP="007355A5">
      <w:r w:rsidRPr="00517E3D">
        <w:t xml:space="preserve">Jun 11 08:43:25 212.1.1.210 </w:t>
      </w:r>
      <w:proofErr w:type="gramStart"/>
      <w:r w:rsidRPr="00517E3D">
        <w:t>Jan  9</w:t>
      </w:r>
      <w:proofErr w:type="gramEnd"/>
      <w:r w:rsidRPr="00517E3D">
        <w:t xml:space="preserve"> 13:18:54 2011 75exs_leaf %%10DEV/3/FAN_ABSENT: -Slot=1; Fan 1 is absent.</w:t>
      </w:r>
    </w:p>
    <w:p w:rsidR="00DC0A8D" w:rsidRPr="00517E3D" w:rsidRDefault="00DC0A8D" w:rsidP="007355A5">
      <w:r w:rsidRPr="00517E3D">
        <w:t xml:space="preserve">Jun 11 08:43:46 212.1.1.209 </w:t>
      </w:r>
      <w:proofErr w:type="gramStart"/>
      <w:r w:rsidRPr="00517E3D">
        <w:t>Jan  9</w:t>
      </w:r>
      <w:proofErr w:type="gramEnd"/>
      <w:r w:rsidRPr="00517E3D">
        <w:t xml:space="preserve"> 12:39:13 2011 75exs_125g_10510x_40_ec %%10DEV/3/FAN_ABSENT: Fan 2 is absent.</w:t>
      </w:r>
    </w:p>
    <w:p w:rsidR="00DC0A8D" w:rsidRDefault="00DC0A8D" w:rsidP="007355A5"/>
    <w:p w:rsidR="00DC0A8D" w:rsidRDefault="00DC0A8D" w:rsidP="007355A5">
      <w:r w:rsidRPr="00C73312">
        <w:rPr>
          <w:rFonts w:hint="eastAsia"/>
        </w:rPr>
        <w:t>假设当前时间窗为</w:t>
      </w:r>
      <w:r w:rsidRPr="00C73312">
        <w:rPr>
          <w:rFonts w:hint="eastAsia"/>
        </w:rPr>
        <w:t>3</w:t>
      </w:r>
      <w:r w:rsidRPr="00C73312">
        <w:rPr>
          <w:rFonts w:hint="eastAsia"/>
        </w:rPr>
        <w:t>分钟，</w:t>
      </w:r>
      <w:r>
        <w:rPr>
          <w:rFonts w:hint="eastAsia"/>
        </w:rPr>
        <w:t>包含如上告警，根据网元（设备）不同可以划分为</w:t>
      </w:r>
      <w:r>
        <w:rPr>
          <w:rFonts w:hint="eastAsia"/>
        </w:rPr>
        <w:t>2</w:t>
      </w:r>
      <w:r>
        <w:rPr>
          <w:rFonts w:hint="eastAsia"/>
        </w:rPr>
        <w:t>个告警组。</w:t>
      </w:r>
    </w:p>
    <w:p w:rsidR="00DC0A8D" w:rsidRDefault="00DC0A8D" w:rsidP="007355A5">
      <w:proofErr w:type="gramStart"/>
      <w:r>
        <w:rPr>
          <w:rFonts w:hint="eastAsia"/>
        </w:rPr>
        <w:t>告警组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</w:p>
    <w:p w:rsidR="00DC0A8D" w:rsidRPr="00517E3D" w:rsidRDefault="00DC0A8D" w:rsidP="007355A5">
      <w:r w:rsidRPr="00517E3D">
        <w:t xml:space="preserve">Jun 11 08:39:46 212.1.1.209 </w:t>
      </w:r>
      <w:proofErr w:type="gramStart"/>
      <w:r w:rsidRPr="00517E3D">
        <w:t>Jan  9</w:t>
      </w:r>
      <w:proofErr w:type="gramEnd"/>
      <w:r w:rsidRPr="00517E3D">
        <w:t xml:space="preserve"> 12:35:13 2011 75exs_125g_10510x_40_ec %%10DEV/3/FAN_ABSENT: Fan 2 is absent.</w:t>
      </w:r>
    </w:p>
    <w:p w:rsidR="00DC0A8D" w:rsidRPr="00517E3D" w:rsidRDefault="00DC0A8D" w:rsidP="007355A5">
      <w:r w:rsidRPr="00517E3D">
        <w:t xml:space="preserve">Jun 11 08:41:06 212.1.1.209 </w:t>
      </w:r>
      <w:proofErr w:type="gramStart"/>
      <w:r w:rsidRPr="00517E3D">
        <w:t>Jan  9</w:t>
      </w:r>
      <w:proofErr w:type="gramEnd"/>
      <w:r w:rsidRPr="00517E3D">
        <w:t xml:space="preserve"> 12:36:33 2011 75exs_125g_10510x_40_ec %%10DEV/3/FAN_ABSENT: Fan 2 is absent.</w:t>
      </w:r>
    </w:p>
    <w:p w:rsidR="00DC0A8D" w:rsidRPr="00517E3D" w:rsidRDefault="00DC0A8D" w:rsidP="007355A5">
      <w:r w:rsidRPr="00517E3D">
        <w:t xml:space="preserve">Jun 11 08:42:26 212.1.1.209 </w:t>
      </w:r>
      <w:proofErr w:type="gramStart"/>
      <w:r w:rsidRPr="00517E3D">
        <w:t>Jan  9</w:t>
      </w:r>
      <w:proofErr w:type="gramEnd"/>
      <w:r w:rsidRPr="00517E3D">
        <w:t xml:space="preserve"> 12:37:53 2011 75exs_125g_10510x_40_ec %%10DEV/3/FAN_ABSENT: Fan 2 is absent.</w:t>
      </w:r>
    </w:p>
    <w:p w:rsidR="00DC0A8D" w:rsidRPr="00517E3D" w:rsidRDefault="00DC0A8D" w:rsidP="007355A5">
      <w:r w:rsidRPr="00517E3D">
        <w:t xml:space="preserve">Jun 11 08:43:46 212.1.1.209 </w:t>
      </w:r>
      <w:proofErr w:type="gramStart"/>
      <w:r w:rsidRPr="00517E3D">
        <w:t>Jan  9</w:t>
      </w:r>
      <w:proofErr w:type="gramEnd"/>
      <w:r w:rsidRPr="00517E3D">
        <w:t xml:space="preserve"> 12:39:13 2011 75exs_125g_10510x_40_ec %%10DEV/3/FAN_ABSENT: Fan 2 is absent.</w:t>
      </w:r>
    </w:p>
    <w:p w:rsidR="00DC0A8D" w:rsidRDefault="00DC0A8D" w:rsidP="007355A5">
      <w:r w:rsidRPr="00C73312">
        <w:rPr>
          <w:rFonts w:hint="eastAsia"/>
        </w:rPr>
        <w:t>应用震荡规则，消除重复告警</w:t>
      </w:r>
      <w:r>
        <w:rPr>
          <w:rFonts w:hint="eastAsia"/>
        </w:rPr>
        <w:t>，得到：（这里震荡规则要求同一个网元的重复告警信息完全一致，这点与</w:t>
      </w:r>
      <w:proofErr w:type="spellStart"/>
      <w:r>
        <w:rPr>
          <w:rFonts w:hint="eastAsia"/>
        </w:rPr>
        <w:t>u</w:t>
      </w:r>
      <w:r>
        <w:t>pdown_flapping</w:t>
      </w:r>
      <w:proofErr w:type="spellEnd"/>
      <w:r>
        <w:rPr>
          <w:rFonts w:hint="eastAsia"/>
        </w:rPr>
        <w:t>要区分开）</w:t>
      </w:r>
    </w:p>
    <w:p w:rsidR="00DC0A8D" w:rsidRDefault="00DC0A8D" w:rsidP="007355A5">
      <w:r w:rsidRPr="00517E3D">
        <w:t xml:space="preserve">Jun 11 08:39:46 212.1.1.209 </w:t>
      </w:r>
      <w:proofErr w:type="gramStart"/>
      <w:r w:rsidRPr="00517E3D">
        <w:t>Jan  9</w:t>
      </w:r>
      <w:proofErr w:type="gramEnd"/>
      <w:r w:rsidRPr="00517E3D">
        <w:t xml:space="preserve"> 12:35:13 2011 75exs_125g_10510x_40_ec %%10DEV/3/FAN_ABSENT: Fan 2 is absent.</w:t>
      </w:r>
    </w:p>
    <w:p w:rsidR="00EC4A04" w:rsidRDefault="00EC4A04" w:rsidP="007355A5">
      <w:proofErr w:type="gramStart"/>
      <w:r>
        <w:t xml:space="preserve">( </w:t>
      </w:r>
      <w:proofErr w:type="spellStart"/>
      <w:r>
        <w:t>warn</w:t>
      </w:r>
      <w:proofErr w:type="gramEnd"/>
      <w:r>
        <w:t>_type</w:t>
      </w:r>
      <w:proofErr w:type="spellEnd"/>
      <w:r>
        <w:t xml:space="preserve"> = </w:t>
      </w:r>
      <w:r w:rsidRPr="00517E3D">
        <w:t>FAN_ABSENT</w:t>
      </w:r>
      <w:r>
        <w:t>,  NE = tuple (device=</w:t>
      </w:r>
      <w:r w:rsidRPr="002C196B">
        <w:t xml:space="preserve"> </w:t>
      </w:r>
      <w:r w:rsidRPr="00517E3D">
        <w:t>212.1.1.209</w:t>
      </w:r>
      <w:r>
        <w:t>, chassis=0, Fan=2 )</w:t>
      </w:r>
    </w:p>
    <w:p w:rsidR="00EC4A04" w:rsidRDefault="00EC4A04" w:rsidP="007355A5">
      <w:r>
        <w:rPr>
          <w:rFonts w:hint="eastAsia"/>
        </w:rPr>
        <w:t xml:space="preserve"> </w:t>
      </w:r>
      <w:r>
        <w:t xml:space="preserve"> Parameters=</w:t>
      </w:r>
      <w:r w:rsidR="00EB5395">
        <w:t>NULL</w:t>
      </w:r>
      <w:r>
        <w:t xml:space="preserve">, level = </w:t>
      </w:r>
      <w:proofErr w:type="gramStart"/>
      <w:r>
        <w:t>length(</w:t>
      </w:r>
      <w:proofErr w:type="gramEnd"/>
      <w:r>
        <w:t>NE) = 3</w:t>
      </w:r>
      <w:r w:rsidR="003B6BFC">
        <w:t xml:space="preserve">, </w:t>
      </w:r>
      <w:r w:rsidR="003B6BFC" w:rsidRPr="003B6BFC">
        <w:t>abstract = “</w:t>
      </w:r>
      <w:r w:rsidR="003B6BFC" w:rsidRPr="00517E3D">
        <w:t>Fan 2 is absent</w:t>
      </w:r>
      <w:r w:rsidR="003B6BFC" w:rsidRPr="003B6BFC">
        <w:t>”, Influence =NULL</w:t>
      </w:r>
      <w:r>
        <w:t xml:space="preserve"> )</w:t>
      </w:r>
    </w:p>
    <w:p w:rsidR="00DC0A8D" w:rsidRPr="00C73312" w:rsidRDefault="00DC0A8D" w:rsidP="007355A5">
      <w:r w:rsidRPr="00C73312">
        <w:rPr>
          <w:rFonts w:hint="eastAsia"/>
        </w:rPr>
        <w:t>对</w:t>
      </w:r>
      <w:proofErr w:type="gramStart"/>
      <w:r w:rsidRPr="00C73312">
        <w:rPr>
          <w:rFonts w:hint="eastAsia"/>
        </w:rPr>
        <w:t>告警组</w:t>
      </w:r>
      <w:proofErr w:type="gramEnd"/>
      <w:r w:rsidRPr="00C73312">
        <w:rPr>
          <w:rFonts w:hint="eastAsia"/>
        </w:rPr>
        <w:t>2</w:t>
      </w:r>
      <w:r w:rsidRPr="00C73312">
        <w:rPr>
          <w:rFonts w:hint="eastAsia"/>
        </w:rPr>
        <w:t>同样处理。</w:t>
      </w:r>
    </w:p>
    <w:p w:rsidR="00EC4A04" w:rsidRPr="00517E3D" w:rsidRDefault="00EC4A04" w:rsidP="007355A5">
      <w:r w:rsidRPr="00517E3D">
        <w:t xml:space="preserve">Jun 11 08:39:25 212.1.1.210 </w:t>
      </w:r>
      <w:proofErr w:type="gramStart"/>
      <w:r w:rsidRPr="00517E3D">
        <w:t>Jan  9</w:t>
      </w:r>
      <w:proofErr w:type="gramEnd"/>
      <w:r w:rsidRPr="00517E3D">
        <w:t xml:space="preserve"> 13:14:54 2011 75exs_leaf %%10DEV/3/FAN_ABSENT: -Slot=1; Fan 1 is absent.</w:t>
      </w:r>
    </w:p>
    <w:p w:rsidR="00EC4A04" w:rsidRDefault="00EC4A04" w:rsidP="007355A5">
      <w:proofErr w:type="gramStart"/>
      <w:r>
        <w:t xml:space="preserve">( </w:t>
      </w:r>
      <w:r w:rsidR="00EB5395">
        <w:t>=</w:t>
      </w:r>
      <w:proofErr w:type="gramEnd"/>
      <w:r w:rsidR="00EB5395">
        <w:t>====&gt;</w:t>
      </w:r>
      <w:proofErr w:type="spellStart"/>
      <w:r>
        <w:t>warn_type</w:t>
      </w:r>
      <w:proofErr w:type="spellEnd"/>
      <w:r>
        <w:t xml:space="preserve"> = </w:t>
      </w:r>
      <w:r w:rsidRPr="00517E3D">
        <w:t>FAN_ABSENT</w:t>
      </w:r>
      <w:r>
        <w:t>,  NE = tuple (device=</w:t>
      </w:r>
      <w:r w:rsidRPr="002C196B">
        <w:t xml:space="preserve"> </w:t>
      </w:r>
      <w:r w:rsidRPr="00517E3D">
        <w:t>212.1.1.2</w:t>
      </w:r>
      <w:r>
        <w:t>10, chassis=0, Fan=1 )</w:t>
      </w:r>
    </w:p>
    <w:p w:rsidR="00DC0A8D" w:rsidRDefault="00EC4A04" w:rsidP="007355A5">
      <w:r>
        <w:rPr>
          <w:rFonts w:hint="eastAsia"/>
        </w:rPr>
        <w:t xml:space="preserve"> </w:t>
      </w:r>
      <w:r>
        <w:t xml:space="preserve"> Parameters=</w:t>
      </w:r>
      <w:r w:rsidR="00EB5395">
        <w:rPr>
          <w:rFonts w:hint="eastAsia"/>
        </w:rPr>
        <w:t>NULL</w:t>
      </w:r>
      <w:r>
        <w:t xml:space="preserve">, level = </w:t>
      </w:r>
      <w:proofErr w:type="gramStart"/>
      <w:r>
        <w:t>length(</w:t>
      </w:r>
      <w:proofErr w:type="gramEnd"/>
      <w:r>
        <w:t>NE) = 3</w:t>
      </w:r>
      <w:r w:rsidR="003B6BFC">
        <w:t xml:space="preserve">, </w:t>
      </w:r>
      <w:r w:rsidR="003B6BFC" w:rsidRPr="003B6BFC">
        <w:t>abstract = “</w:t>
      </w:r>
      <w:r w:rsidR="003B6BFC" w:rsidRPr="00517E3D">
        <w:t xml:space="preserve">Fan </w:t>
      </w:r>
      <w:r w:rsidR="003B6BFC">
        <w:t>1</w:t>
      </w:r>
      <w:r w:rsidR="003B6BFC" w:rsidRPr="00517E3D">
        <w:t xml:space="preserve"> is absent</w:t>
      </w:r>
      <w:r w:rsidR="003B6BFC" w:rsidRPr="003B6BFC">
        <w:t>”, Influence =NULL</w:t>
      </w:r>
      <w:r>
        <w:t xml:space="preserve"> )</w:t>
      </w:r>
    </w:p>
    <w:p w:rsidR="00EB5395" w:rsidRDefault="00EB5395" w:rsidP="007355A5"/>
    <w:p w:rsidR="00EB5395" w:rsidRPr="00EB5395" w:rsidRDefault="00EB5395" w:rsidP="007355A5">
      <w:r w:rsidRPr="00EB5395">
        <w:rPr>
          <w:rFonts w:hint="eastAsia"/>
        </w:rPr>
        <w:t>告警树：</w:t>
      </w:r>
    </w:p>
    <w:p w:rsidR="00EB5395" w:rsidRDefault="00EB5395" w:rsidP="007355A5">
      <w:r>
        <w:rPr>
          <w:rFonts w:hint="eastAsia"/>
          <w:noProof/>
        </w:rPr>
        <w:lastRenderedPageBreak/>
        <w:drawing>
          <wp:inline distT="0" distB="0" distL="0" distR="0" wp14:anchorId="1F551EF5" wp14:editId="1F916AEE">
            <wp:extent cx="2574030" cy="144705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21" cy="146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95" w:rsidRPr="00C73312" w:rsidRDefault="00EB5395" w:rsidP="007355A5"/>
    <w:p w:rsidR="00DC0A8D" w:rsidRDefault="00DC0A8D" w:rsidP="007355A5">
      <w:r>
        <w:rPr>
          <w:rFonts w:hint="eastAsia"/>
        </w:rPr>
        <w:t>====&gt;</w:t>
      </w:r>
      <w:r>
        <w:t xml:space="preserve">  </w:t>
      </w:r>
      <w:r>
        <w:rPr>
          <w:rFonts w:hint="eastAsia"/>
        </w:rPr>
        <w:t>合并为如下两个告警</w:t>
      </w:r>
    </w:p>
    <w:p w:rsidR="00DC0A8D" w:rsidRPr="00517E3D" w:rsidRDefault="00DC0A8D" w:rsidP="007355A5">
      <w:r w:rsidRPr="00517E3D">
        <w:t xml:space="preserve">Jun 11 08:39:25 212.1.1.210 </w:t>
      </w:r>
      <w:proofErr w:type="gramStart"/>
      <w:r w:rsidRPr="00517E3D">
        <w:t>Jan  9</w:t>
      </w:r>
      <w:proofErr w:type="gramEnd"/>
      <w:r w:rsidRPr="00517E3D">
        <w:t xml:space="preserve"> 13:14:54 2011 75exs_leaf %%10DEV/3/FAN_ABSENT: -Slot=1; Fan 1 is absent.</w:t>
      </w:r>
    </w:p>
    <w:p w:rsidR="00DC0A8D" w:rsidRPr="00517E3D" w:rsidRDefault="00DC0A8D" w:rsidP="007355A5">
      <w:r w:rsidRPr="00517E3D">
        <w:t xml:space="preserve">Jun 11 08:39:46 212.1.1.209 </w:t>
      </w:r>
      <w:proofErr w:type="gramStart"/>
      <w:r w:rsidRPr="00517E3D">
        <w:t>Jan  9</w:t>
      </w:r>
      <w:proofErr w:type="gramEnd"/>
      <w:r w:rsidRPr="00517E3D">
        <w:t xml:space="preserve"> 12:35:13 2011 75exs_125g_10510x_40_ec %%10DEV/3/FAN_ABSENT: Fan 2 is absent.</w:t>
      </w:r>
    </w:p>
    <w:p w:rsidR="00DC0A8D" w:rsidRPr="00517E3D" w:rsidRDefault="00DC0A8D" w:rsidP="007355A5"/>
    <w:p w:rsidR="00DC0A8D" w:rsidRDefault="00DC0A8D" w:rsidP="007355A5">
      <w:pPr>
        <w:pStyle w:val="2"/>
      </w:pPr>
      <w:r>
        <w:rPr>
          <w:rFonts w:hint="eastAsia"/>
        </w:rPr>
        <w:t>Demo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光模块不匹配，导致</w:t>
      </w:r>
      <w:r>
        <w:rPr>
          <w:rFonts w:hint="eastAsia"/>
        </w:rPr>
        <w:t>t</w:t>
      </w:r>
      <w:r>
        <w:t>unnel</w:t>
      </w:r>
      <w:proofErr w:type="gramStart"/>
      <w:r>
        <w:rPr>
          <w:rFonts w:hint="eastAsia"/>
        </w:rPr>
        <w:t>口反复</w:t>
      </w:r>
      <w:proofErr w:type="gramEnd"/>
      <w:r>
        <w:rPr>
          <w:rFonts w:hint="eastAsia"/>
        </w:rPr>
        <w:t>u</w:t>
      </w:r>
      <w:r>
        <w:t>p/down</w:t>
      </w:r>
    </w:p>
    <w:p w:rsidR="00DC0A8D" w:rsidRDefault="00DC0A8D" w:rsidP="007355A5">
      <w:r w:rsidRPr="0031283D">
        <w:t>Jun 13 18:05:26 77.1.1.4 Jun 13 17:57:08 2020 S7503E %%10OPTMOD/4/PHONY_MODULE: -Chassis=1-Slot=2; Ten-GigabitEthernet1/2/0/23: This transceiver is NOT sold by H3C. H3C therefore shall NOT guarantee the normal function of the device or assume the maintenance responsibility thereof!</w:t>
      </w:r>
    </w:p>
    <w:p w:rsidR="00EB5395" w:rsidRDefault="00EB5395" w:rsidP="007355A5">
      <w:r>
        <w:t xml:space="preserve"> </w:t>
      </w:r>
      <w:proofErr w:type="gramStart"/>
      <w:r>
        <w:t>( =</w:t>
      </w:r>
      <w:proofErr w:type="gramEnd"/>
      <w:r>
        <w:t>====&gt;</w:t>
      </w:r>
      <w:proofErr w:type="spellStart"/>
      <w:r>
        <w:t>warn_type</w:t>
      </w:r>
      <w:proofErr w:type="spellEnd"/>
      <w:r>
        <w:t xml:space="preserve"> = </w:t>
      </w:r>
      <w:r w:rsidRPr="0031283D">
        <w:t>PHONY_MODULE</w:t>
      </w:r>
      <w:r>
        <w:t>,  NE = tuple ( device=</w:t>
      </w:r>
      <w:r w:rsidRPr="002C196B">
        <w:t xml:space="preserve"> </w:t>
      </w:r>
      <w:r w:rsidRPr="0031283D">
        <w:t>77.1.1.4</w:t>
      </w:r>
      <w:r>
        <w:t>, chassis =1, slot=2, port=</w:t>
      </w:r>
      <w:r w:rsidRPr="002C196B">
        <w:t xml:space="preserve"> </w:t>
      </w:r>
      <w:r w:rsidRPr="0031283D">
        <w:t>Ten-GigabitEthernet1/2/0/23</w:t>
      </w:r>
      <w:r>
        <w:t xml:space="preserve"> )</w:t>
      </w:r>
    </w:p>
    <w:p w:rsidR="00EB5395" w:rsidRDefault="00EB5395" w:rsidP="007355A5">
      <w:r>
        <w:rPr>
          <w:rFonts w:hint="eastAsia"/>
        </w:rPr>
        <w:t xml:space="preserve"> </w:t>
      </w:r>
      <w:r>
        <w:t xml:space="preserve"> Parameters=</w:t>
      </w:r>
      <w:r>
        <w:rPr>
          <w:rFonts w:hint="eastAsia"/>
        </w:rPr>
        <w:t>NULL</w:t>
      </w:r>
      <w:r>
        <w:t xml:space="preserve">, level = </w:t>
      </w:r>
      <w:proofErr w:type="gramStart"/>
      <w:r>
        <w:t>length(</w:t>
      </w:r>
      <w:proofErr w:type="gramEnd"/>
      <w:r>
        <w:t>NE) = 4</w:t>
      </w:r>
      <w:r w:rsidR="003B6BFC">
        <w:t>,</w:t>
      </w:r>
      <w:r w:rsidR="003B6BFC" w:rsidRPr="003B6BFC">
        <w:t xml:space="preserve"> Abstract=” transceiver on Ten-GigabitEthernet1/2/0/23 is NOT sold by H3C”,Influence =“Flow stability on Ten-GigabitEthernet1/2/0/23”</w:t>
      </w:r>
      <w:r>
        <w:t xml:space="preserve"> )</w:t>
      </w:r>
    </w:p>
    <w:p w:rsidR="00DC0A8D" w:rsidRDefault="00DC0A8D" w:rsidP="007355A5">
      <w:r w:rsidRPr="0031283D">
        <w:t>Jun 13 18:08:25 77.1.1.4 Jun 13 17:59:34 2020 S7503E %%10IFNET/3/PHY_UPDOWN: Physical state on the interface Tunnel4 changed to up.</w:t>
      </w:r>
    </w:p>
    <w:p w:rsidR="00EB5395" w:rsidRDefault="00EB5395" w:rsidP="007355A5">
      <w:proofErr w:type="gramStart"/>
      <w:r>
        <w:t>( =</w:t>
      </w:r>
      <w:proofErr w:type="gramEnd"/>
      <w:r>
        <w:t>====&gt;</w:t>
      </w:r>
      <w:proofErr w:type="spellStart"/>
      <w:r>
        <w:t>warn_type</w:t>
      </w:r>
      <w:proofErr w:type="spellEnd"/>
      <w:r>
        <w:t xml:space="preserve"> = </w:t>
      </w:r>
      <w:r w:rsidRPr="0031283D">
        <w:t>PHY_UPDOWN</w:t>
      </w:r>
      <w:r>
        <w:t>,  NE = tuple ( device=</w:t>
      </w:r>
      <w:r w:rsidRPr="002C196B">
        <w:t xml:space="preserve"> </w:t>
      </w:r>
      <w:r w:rsidRPr="0031283D">
        <w:t>77.1.1.4</w:t>
      </w:r>
      <w:r>
        <w:t xml:space="preserve">, </w:t>
      </w:r>
      <w:proofErr w:type="spellStart"/>
      <w:r>
        <w:rPr>
          <w:rFonts w:hint="eastAsia"/>
        </w:rPr>
        <w:t>IntTnl</w:t>
      </w:r>
      <w:proofErr w:type="spellEnd"/>
      <w:r>
        <w:t xml:space="preserve"> =4 )</w:t>
      </w:r>
    </w:p>
    <w:p w:rsidR="00EB5395" w:rsidRPr="003B6BFC" w:rsidRDefault="00EB5395" w:rsidP="007355A5">
      <w:r>
        <w:rPr>
          <w:rFonts w:hint="eastAsia"/>
        </w:rPr>
        <w:t xml:space="preserve"> </w:t>
      </w:r>
      <w:r>
        <w:t xml:space="preserve"> Parameters=</w:t>
      </w:r>
      <w:r w:rsidRPr="00EB5395">
        <w:t xml:space="preserve"> </w:t>
      </w:r>
      <w:proofErr w:type="gramStart"/>
      <w:r>
        <w:t>tuple(</w:t>
      </w:r>
      <w:proofErr w:type="gramEnd"/>
      <w:r>
        <w:t>status=</w:t>
      </w:r>
      <w:r>
        <w:rPr>
          <w:rFonts w:hint="eastAsia"/>
        </w:rPr>
        <w:t>up</w:t>
      </w:r>
      <w:r>
        <w:t>), lev</w:t>
      </w:r>
      <w:r w:rsidRPr="003B6BFC">
        <w:t xml:space="preserve">el = length(NE) = 2 </w:t>
      </w:r>
      <w:r w:rsidR="003B6BFC" w:rsidRPr="003B6BFC">
        <w:t>, abstract = “interface Tunnel4 changed to up”, Influence =NULL</w:t>
      </w:r>
      <w:r w:rsidRPr="003B6BFC">
        <w:t>)</w:t>
      </w:r>
    </w:p>
    <w:p w:rsidR="00DC0A8D" w:rsidRDefault="00DC0A8D" w:rsidP="007355A5">
      <w:r w:rsidRPr="0031283D">
        <w:t>Jun 13 18:08:28 77.1.1.4 Jun 13 17:59:34 2020 S7503E %%10IFNET/5/LINK_UPDOWN: Line protocol state on the interface Tunnel4 changed to up.</w:t>
      </w:r>
    </w:p>
    <w:p w:rsidR="00EB5395" w:rsidRPr="003B6BFC" w:rsidRDefault="00EB5395" w:rsidP="007355A5">
      <w:proofErr w:type="gramStart"/>
      <w:r w:rsidRPr="003B6BFC">
        <w:t>( =</w:t>
      </w:r>
      <w:proofErr w:type="gramEnd"/>
      <w:r w:rsidRPr="003B6BFC">
        <w:t>====&gt;</w:t>
      </w:r>
      <w:proofErr w:type="spellStart"/>
      <w:r w:rsidRPr="003B6BFC">
        <w:t>warn_type</w:t>
      </w:r>
      <w:proofErr w:type="spellEnd"/>
      <w:r w:rsidRPr="003B6BFC">
        <w:t xml:space="preserve"> = </w:t>
      </w:r>
      <w:r w:rsidRPr="0031283D">
        <w:t>LINK_UPDOWN</w:t>
      </w:r>
      <w:r w:rsidRPr="003B6BFC">
        <w:t xml:space="preserve">,  NE = tuple ( device= </w:t>
      </w:r>
      <w:r w:rsidRPr="0031283D">
        <w:t>77.1.1.4</w:t>
      </w:r>
      <w:r w:rsidRPr="003B6BFC">
        <w:t xml:space="preserve">, </w:t>
      </w:r>
      <w:proofErr w:type="spellStart"/>
      <w:r w:rsidRPr="003B6BFC">
        <w:rPr>
          <w:rFonts w:hint="eastAsia"/>
        </w:rPr>
        <w:t>IntTnl</w:t>
      </w:r>
      <w:proofErr w:type="spellEnd"/>
      <w:r w:rsidRPr="003B6BFC">
        <w:t xml:space="preserve"> =4 )</w:t>
      </w:r>
    </w:p>
    <w:p w:rsidR="00EB5395" w:rsidRPr="003B6BFC" w:rsidRDefault="00EB5395" w:rsidP="007355A5">
      <w:r w:rsidRPr="003B6BFC">
        <w:rPr>
          <w:rFonts w:hint="eastAsia"/>
        </w:rPr>
        <w:t xml:space="preserve"> </w:t>
      </w:r>
      <w:r w:rsidRPr="003B6BFC">
        <w:t xml:space="preserve"> Parameters= </w:t>
      </w:r>
      <w:proofErr w:type="gramStart"/>
      <w:r w:rsidRPr="003B6BFC">
        <w:t>tuple(</w:t>
      </w:r>
      <w:proofErr w:type="gramEnd"/>
      <w:r w:rsidRPr="003B6BFC">
        <w:t>status=</w:t>
      </w:r>
      <w:r w:rsidRPr="003B6BFC">
        <w:rPr>
          <w:rFonts w:hint="eastAsia"/>
        </w:rPr>
        <w:t>up</w:t>
      </w:r>
      <w:r w:rsidRPr="003B6BFC">
        <w:t>), level = length(NE) = 2</w:t>
      </w:r>
      <w:r w:rsidR="003B6BFC" w:rsidRPr="003B6BFC">
        <w:t>, abstract = “interface Tunnel4 changed to up”, Influence =NULL</w:t>
      </w:r>
      <w:r w:rsidRPr="003B6BFC">
        <w:t xml:space="preserve"> )</w:t>
      </w:r>
    </w:p>
    <w:p w:rsidR="00DC0A8D" w:rsidRPr="0031283D" w:rsidRDefault="00DC0A8D" w:rsidP="007355A5">
      <w:r w:rsidRPr="0031283D">
        <w:t>Jun 13 18:10:11 77.1.1.4 Jun 13 18:00:01 2020 S7503E %%10IFNET/3/PHY_UPDOWN: Physical state on the interface Tunnel4 changed to down.</w:t>
      </w:r>
    </w:p>
    <w:p w:rsidR="00DC0A8D" w:rsidRPr="0031283D" w:rsidRDefault="00DC0A8D" w:rsidP="007355A5">
      <w:r w:rsidRPr="0031283D">
        <w:t>Jun 13 18:10:14 77.1.1.4 Jun 13 18:00:01 2020 S7503E %%10IFNET/5/LINK_UPDOWN: Line protocol state on the interface Tunnel4 changed to down.</w:t>
      </w:r>
    </w:p>
    <w:p w:rsidR="00DC0A8D" w:rsidRPr="0031283D" w:rsidRDefault="00DC0A8D" w:rsidP="007355A5">
      <w:r w:rsidRPr="0031283D">
        <w:t>Jun 13 18:10:49 77.1.1.4 Jun 13 18:01:20 2020 S7503E %%10IFNET/3/PHY_UPDOWN: Physical state on the interface Tunnel4 changed to up.</w:t>
      </w:r>
    </w:p>
    <w:p w:rsidR="00DC0A8D" w:rsidRPr="0031283D" w:rsidRDefault="00DC0A8D" w:rsidP="007355A5">
      <w:r w:rsidRPr="0031283D">
        <w:t>Jun 13 18:10:51 77.1.1.4 Jun 13 18:01:20 2020 S7503E %%10IFNET/5/LINK_UPDOWN: Line protocol state on the interface Tunnel4 changed to up.</w:t>
      </w:r>
    </w:p>
    <w:p w:rsidR="00DC0A8D" w:rsidRPr="0031283D" w:rsidRDefault="00DC0A8D" w:rsidP="007355A5">
      <w:r w:rsidRPr="0031283D">
        <w:t>Jun 13 18:12:32 77.1.1.4 Jun 13 18:01:34 2020 S7503E %%10IFNET/3/PHY_UPDOWN: Physical state on the interface Tunnel4 changed to down.</w:t>
      </w:r>
    </w:p>
    <w:p w:rsidR="00DC0A8D" w:rsidRPr="0031283D" w:rsidRDefault="00DC0A8D" w:rsidP="007355A5">
      <w:r w:rsidRPr="0031283D">
        <w:t>Jun 13 18:13:05 77.1.1.4 Jun 13 18:02:22 2020 S7503E %%10IFNET/3/PHY_UPDOWN: Physical state on the interface Tunnel4 changed to up.</w:t>
      </w:r>
    </w:p>
    <w:p w:rsidR="00DC0A8D" w:rsidRPr="0031283D" w:rsidRDefault="00DC0A8D" w:rsidP="007355A5">
      <w:r w:rsidRPr="0031283D">
        <w:t>Jun 13 18:13:07 77.1.1.4 Jun 13 18:02:22 2020 S7503E %%10IFNET/5/LINK_UPDOWN: Line protocol state on the interface Tunnel4 changed to up.</w:t>
      </w:r>
    </w:p>
    <w:p w:rsidR="00DC0A8D" w:rsidRPr="0031283D" w:rsidRDefault="00DC0A8D" w:rsidP="007355A5">
      <w:r w:rsidRPr="0031283D">
        <w:t xml:space="preserve">Jun 13 18:13:55 77.1.1.4 Jun 13 18:03:25 2020 S7503E %%10IFNET/3/PHY_UPDOWN: Physical state on the interface Tunnel4 changed to </w:t>
      </w:r>
      <w:r w:rsidRPr="0031283D">
        <w:lastRenderedPageBreak/>
        <w:t>up.</w:t>
      </w:r>
    </w:p>
    <w:p w:rsidR="00DC0A8D" w:rsidRPr="0031283D" w:rsidRDefault="00DC0A8D" w:rsidP="007355A5">
      <w:r w:rsidRPr="0031283D">
        <w:t>Jun 13 18:13:58 77.1.1.4 Jun 13 18:03:25 2020 S7503E %%10IFNET/5/LINK_UPDOWN: Line protocol state on the interface Tunnel4 changed to up.</w:t>
      </w:r>
    </w:p>
    <w:p w:rsidR="00DC0A8D" w:rsidRPr="0031283D" w:rsidRDefault="00DC0A8D" w:rsidP="007355A5">
      <w:r w:rsidRPr="0031283D">
        <w:t>Jun 13 18:16:09 77.1.1.4 Jun 13 18:05:29 2020 S7503E %%10IFNET/3/PHY_UPDOWN: Physical state on the interface Tunnel4 changed to up.</w:t>
      </w:r>
    </w:p>
    <w:p w:rsidR="00DC0A8D" w:rsidRPr="0031283D" w:rsidRDefault="00DC0A8D" w:rsidP="007355A5">
      <w:r w:rsidRPr="0031283D">
        <w:t>Jun 13 18:16:11 77.1.1.4 Jun 13 18:05:29 2020 S7503E %%10IFNET/5/LINK_UPDOWN: Line protocol state on the interface Tunnel4 changed to up.</w:t>
      </w:r>
    </w:p>
    <w:p w:rsidR="00DC0A8D" w:rsidRPr="0031283D" w:rsidRDefault="00DC0A8D" w:rsidP="007355A5">
      <w:r w:rsidRPr="0031283D">
        <w:t>Jun 13 18:17:04 77.1.1.4 Jun 13 18:06:31 2020 S7503E %%10IFNET/3/PHY_UPDOWN: Physical state on the interface Tunnel4 changed to up.</w:t>
      </w:r>
    </w:p>
    <w:p w:rsidR="00DC0A8D" w:rsidRPr="0031283D" w:rsidRDefault="00DC0A8D" w:rsidP="007355A5">
      <w:r w:rsidRPr="0031283D">
        <w:t>Jun 13 18:17:06 77.1.1.4 Jun 13 18:06:31 2020 S7503E %%10IFNET/5/LINK_UPDOWN: Line protocol state on the interface Tunnel4 changed to up.</w:t>
      </w:r>
    </w:p>
    <w:p w:rsidR="00DC0A8D" w:rsidRPr="0031283D" w:rsidRDefault="00DC0A8D" w:rsidP="007355A5">
      <w:r w:rsidRPr="0031283D">
        <w:t>Jun 13 18:18:20 77.1.1.4 Jun 13 18:07:34 2020 S7503E %%10IFNET/3/PHY_UPDOWN: Physical state on the interface Tunnel4 changed to up.</w:t>
      </w:r>
    </w:p>
    <w:p w:rsidR="00DC0A8D" w:rsidRPr="0031283D" w:rsidRDefault="00DC0A8D" w:rsidP="007355A5">
      <w:r w:rsidRPr="0031283D">
        <w:t>Jun 13 18:18:22 77.1.1.4 Jun 13 18:07:34 2020 S7503E %%10IFNET/5/LINK_UPDOWN: Line protocol state on the interface Tunnel4 changed to up.</w:t>
      </w:r>
    </w:p>
    <w:p w:rsidR="00DC0A8D" w:rsidRPr="0031283D" w:rsidRDefault="00DC0A8D" w:rsidP="007355A5">
      <w:r w:rsidRPr="0031283D">
        <w:t>Jun 13 18:19:24 77.1.1.4 Jun 13 18:08:37 2020 S7503E %%10IFNET/3/PHY_UPDOWN: Physical state on the interface Tunnel4 changed to up.</w:t>
      </w:r>
    </w:p>
    <w:p w:rsidR="00DC0A8D" w:rsidRPr="0031283D" w:rsidRDefault="00DC0A8D" w:rsidP="007355A5">
      <w:r w:rsidRPr="0031283D">
        <w:t>Jun 13 18:19:26 77.1.1.4 Jun 13 18:08:37 2020 S7503E %%10IFNET/5/LINK_UPDOWN: Line protocol state on the interface Tunnel4 changed to up.</w:t>
      </w:r>
    </w:p>
    <w:p w:rsidR="00DC0A8D" w:rsidRPr="0031283D" w:rsidRDefault="00DC0A8D" w:rsidP="007355A5">
      <w:r w:rsidRPr="0031283D">
        <w:t>Jun 13 18:20:18 77.1.1.4 Jun 13 18:09:39 2020 S7503E %%10IFNET/3/PHY_UPDOWN: Physical state on the interface Tunnel4 changed to up.</w:t>
      </w:r>
    </w:p>
    <w:p w:rsidR="00DC0A8D" w:rsidRPr="0031283D" w:rsidRDefault="00DC0A8D" w:rsidP="007355A5">
      <w:r w:rsidRPr="0031283D">
        <w:t>Jun 13 18:20:21 77.1.1.4 Jun 13 18:09:39 2020 S7503E %%10IFNET/5/LINK_UPDOWN: Line protocol state on the interface Tunnel4 changed to up.</w:t>
      </w:r>
    </w:p>
    <w:p w:rsidR="00DC0A8D" w:rsidRPr="0031283D" w:rsidRDefault="00DC0A8D" w:rsidP="007355A5">
      <w:r w:rsidRPr="0031283D">
        <w:t>Jun 13 18:21:22 77.1.1.4 Jun 13 18:10:41 2020 S7503E %%10IFNET/3/PHY_UPDOWN: Physical state on the interface Tunnel4 changed to up.</w:t>
      </w:r>
    </w:p>
    <w:p w:rsidR="00DC0A8D" w:rsidRPr="0031283D" w:rsidRDefault="00DC0A8D" w:rsidP="007355A5">
      <w:r w:rsidRPr="0031283D">
        <w:t>Jun 13 18:21:27 77.1.1.4 Jun 13 18:10:41 2020 S7503E %%10IFNET/5/LINK_UPDOWN: Line protocol state on the interface Tunnel4 changed to up.</w:t>
      </w:r>
    </w:p>
    <w:p w:rsidR="00DC0A8D" w:rsidRPr="0031283D" w:rsidRDefault="00DC0A8D" w:rsidP="007355A5">
      <w:r w:rsidRPr="0031283D">
        <w:t>Jun 13 18:22:22 77.1.1.4 Jun 13 18:11:43 2020 S7503E %%10IFNET/3/PHY_UPDOWN: Physical state on the interface Tunnel4 changed to up.</w:t>
      </w:r>
    </w:p>
    <w:p w:rsidR="00DC0A8D" w:rsidRPr="0031283D" w:rsidRDefault="00DC0A8D" w:rsidP="007355A5">
      <w:r w:rsidRPr="0031283D">
        <w:t>Jun 13 18:22:24 77.1.1.4 Jun 13 18:11:43 2020 S7503E %%10IFNET/5/LINK_UPDOWN: Line protocol state on the interface Tunnel4 changed to up.</w:t>
      </w:r>
    </w:p>
    <w:p w:rsidR="00DC0A8D" w:rsidRPr="0031283D" w:rsidRDefault="00DC0A8D" w:rsidP="007355A5">
      <w:r w:rsidRPr="0031283D">
        <w:t>Jun 13 18:23:29 77.1.1.4 Jun 13 18:12:46 2020 S7503E %%10IFNET/3/PHY_UPDOWN: Physical state on the interface Tunnel4 changed to up.</w:t>
      </w:r>
    </w:p>
    <w:p w:rsidR="00DC0A8D" w:rsidRPr="0031283D" w:rsidRDefault="00DC0A8D" w:rsidP="007355A5">
      <w:r w:rsidRPr="0031283D">
        <w:t>Jun 13 18:23:31 77.1.1.4 Jun 13 18:12:46 2020 S7503E %%10IFNET/5/LINK_UPDOWN: Line protocol state on the interface Tunnel4 changed to up.</w:t>
      </w:r>
    </w:p>
    <w:p w:rsidR="00DC0A8D" w:rsidRPr="0031283D" w:rsidRDefault="00DC0A8D" w:rsidP="007355A5">
      <w:r w:rsidRPr="0031283D">
        <w:t>Jun 13 18:24:30 77.1.1.4 Jun 13 18:13:48 2020 S7503E %%10IFNET/3/PHY_UPDOWN: Physical state on the interface Tunnel4 changed to up.</w:t>
      </w:r>
    </w:p>
    <w:p w:rsidR="00DC0A8D" w:rsidRPr="0031283D" w:rsidRDefault="00DC0A8D" w:rsidP="007355A5">
      <w:r w:rsidRPr="0031283D">
        <w:t>Jun 13 18:24:32 77.1.1.4 Jun 13 18:13:48 2020 S7503E %%10IFNET/5/LINK_UPDOWN: Line protocol state on the interface Tunnel4 changed to up.</w:t>
      </w:r>
    </w:p>
    <w:p w:rsidR="00DC0A8D" w:rsidRPr="0031283D" w:rsidRDefault="00DC0A8D" w:rsidP="007355A5">
      <w:r w:rsidRPr="0031283D">
        <w:t>Jun 13 18:25:13 77.1.1.4 Jun 13 18:14:16 2020 S7503E %%10IFNET/3/PHY_UPDOWN: Physical state on the interface Tunnel4 changed to down.</w:t>
      </w:r>
    </w:p>
    <w:p w:rsidR="00DC0A8D" w:rsidRDefault="00DC0A8D" w:rsidP="007355A5">
      <w:r w:rsidRPr="0031283D">
        <w:t>Jun 13 18:25:36 77.1.1.4 Jun 13 18:14:50 2020 S7503E %%10IFNET/3/PHY_UPDOWN: Physical state on the interface Tunnel4 changed to up.</w:t>
      </w:r>
    </w:p>
    <w:p w:rsidR="00DC0A8D" w:rsidRDefault="00DC0A8D" w:rsidP="007355A5"/>
    <w:p w:rsidR="001E5D48" w:rsidRDefault="001E5D48" w:rsidP="007355A5">
      <w:r>
        <w:rPr>
          <w:rFonts w:hint="eastAsia"/>
        </w:rPr>
        <w:lastRenderedPageBreak/>
        <w:t>Derived</w:t>
      </w:r>
      <w:r>
        <w:t xml:space="preserve"> Warn: </w:t>
      </w:r>
    </w:p>
    <w:p w:rsidR="001E5D48" w:rsidRDefault="001E5D48" w:rsidP="007355A5">
      <w:r w:rsidRPr="0031283D">
        <w:t>Jun 13 18:24:30 77.1.1.4 Jun 13 18:13:48 2020 S7503E %%10IFNET/3/</w:t>
      </w:r>
      <w:r w:rsidRPr="001E5D48">
        <w:t xml:space="preserve"> </w:t>
      </w:r>
      <w:proofErr w:type="spellStart"/>
      <w:r>
        <w:t>PHY_UPDOWN_Derive</w:t>
      </w:r>
      <w:proofErr w:type="spellEnd"/>
      <w:r w:rsidRPr="0031283D">
        <w:t xml:space="preserve">: Physical state on the interface Tunnel4 changed </w:t>
      </w:r>
      <w:r>
        <w:t xml:space="preserve">from down </w:t>
      </w:r>
      <w:r w:rsidRPr="0031283D">
        <w:t>to up</w:t>
      </w:r>
      <w:r>
        <w:t xml:space="preserve"> in a short time</w:t>
      </w:r>
      <w:r w:rsidRPr="0031283D">
        <w:t>.</w:t>
      </w:r>
    </w:p>
    <w:p w:rsidR="001E5D48" w:rsidRDefault="001E5D48" w:rsidP="007355A5">
      <w:proofErr w:type="gramStart"/>
      <w:r>
        <w:t>( =</w:t>
      </w:r>
      <w:proofErr w:type="gramEnd"/>
      <w:r>
        <w:t>====&gt;</w:t>
      </w:r>
      <w:proofErr w:type="spellStart"/>
      <w:r>
        <w:t>warn_type</w:t>
      </w:r>
      <w:proofErr w:type="spellEnd"/>
      <w:r>
        <w:t xml:space="preserve"> = </w:t>
      </w:r>
      <w:proofErr w:type="spellStart"/>
      <w:r>
        <w:t>PHY_UPDOWN_Derive</w:t>
      </w:r>
      <w:proofErr w:type="spellEnd"/>
      <w:r>
        <w:t>,  NE = tuple ( device=</w:t>
      </w:r>
      <w:r w:rsidRPr="002C196B">
        <w:t xml:space="preserve"> </w:t>
      </w:r>
      <w:r w:rsidRPr="0031283D">
        <w:t>77.1.1.4</w:t>
      </w:r>
      <w:r>
        <w:t xml:space="preserve">, </w:t>
      </w:r>
      <w:proofErr w:type="spellStart"/>
      <w:r>
        <w:rPr>
          <w:rFonts w:hint="eastAsia"/>
        </w:rPr>
        <w:t>IntTnl</w:t>
      </w:r>
      <w:proofErr w:type="spellEnd"/>
      <w:r>
        <w:t xml:space="preserve"> =4 )</w:t>
      </w:r>
    </w:p>
    <w:p w:rsidR="001E5D48" w:rsidRDefault="001E5D48" w:rsidP="007355A5">
      <w:r>
        <w:rPr>
          <w:rFonts w:hint="eastAsia"/>
        </w:rPr>
        <w:t xml:space="preserve"> </w:t>
      </w:r>
      <w:r>
        <w:t xml:space="preserve"> Parameters=</w:t>
      </w:r>
      <w:r>
        <w:rPr>
          <w:rFonts w:hint="eastAsia"/>
        </w:rPr>
        <w:t>NULL</w:t>
      </w:r>
      <w:r>
        <w:t xml:space="preserve">, level = </w:t>
      </w:r>
      <w:proofErr w:type="gramStart"/>
      <w:r>
        <w:t>length(</w:t>
      </w:r>
      <w:proofErr w:type="gramEnd"/>
      <w:r>
        <w:t>NE) = 2</w:t>
      </w:r>
      <w:r w:rsidR="003B6BFC">
        <w:t>,</w:t>
      </w:r>
      <w:r w:rsidR="003B6BFC" w:rsidRPr="003B6BFC">
        <w:t xml:space="preserve"> Abstract = “interface Tunnel4 occurs Down and UP”, Influence =NULL</w:t>
      </w:r>
      <w:r>
        <w:t xml:space="preserve"> )</w:t>
      </w:r>
    </w:p>
    <w:p w:rsidR="001E5D48" w:rsidRPr="003B6BFC" w:rsidRDefault="001E5D48" w:rsidP="007355A5"/>
    <w:p w:rsidR="00E17E6E" w:rsidRPr="003B6BFC" w:rsidRDefault="00E17E6E" w:rsidP="007355A5">
      <w:r w:rsidRPr="003B6BFC">
        <w:t xml:space="preserve">Jun 13 18:24:30 77.1.1.4 Jun 13 18:13:48 2020 S7503E %%10IFNET/3/ </w:t>
      </w:r>
      <w:proofErr w:type="spellStart"/>
      <w:r w:rsidRPr="003B6BFC">
        <w:t>PHY_</w:t>
      </w:r>
      <w:r w:rsidRPr="003B6BFC">
        <w:rPr>
          <w:rFonts w:hint="eastAsia"/>
        </w:rPr>
        <w:t>FLA</w:t>
      </w:r>
      <w:r w:rsidRPr="003B6BFC">
        <w:t>PPING_Derive</w:t>
      </w:r>
      <w:proofErr w:type="spellEnd"/>
      <w:r w:rsidRPr="003B6BFC">
        <w:t>: Physical state on the interface Tunnel4 Flapping.</w:t>
      </w:r>
    </w:p>
    <w:p w:rsidR="00E17E6E" w:rsidRDefault="00E17E6E" w:rsidP="007355A5">
      <w:proofErr w:type="gramStart"/>
      <w:r>
        <w:t>( =</w:t>
      </w:r>
      <w:proofErr w:type="gramEnd"/>
      <w:r>
        <w:t>====&gt;</w:t>
      </w:r>
      <w:proofErr w:type="spellStart"/>
      <w:r>
        <w:t>warn_type</w:t>
      </w:r>
      <w:proofErr w:type="spellEnd"/>
      <w:r>
        <w:t xml:space="preserve"> = </w:t>
      </w:r>
      <w:proofErr w:type="spellStart"/>
      <w:r w:rsidRPr="003B6BFC">
        <w:t>PHY_</w:t>
      </w:r>
      <w:r w:rsidRPr="003B6BFC">
        <w:rPr>
          <w:rFonts w:hint="eastAsia"/>
        </w:rPr>
        <w:t>FLA</w:t>
      </w:r>
      <w:r w:rsidRPr="003B6BFC">
        <w:t>PPING_Derive</w:t>
      </w:r>
      <w:proofErr w:type="spellEnd"/>
      <w:r>
        <w:t>,  NE = tuple ( device=</w:t>
      </w:r>
      <w:r w:rsidRPr="002C196B">
        <w:t xml:space="preserve"> </w:t>
      </w:r>
      <w:r w:rsidRPr="003B6BFC">
        <w:t>77.1.1.4</w:t>
      </w:r>
      <w:r>
        <w:t xml:space="preserve">, </w:t>
      </w:r>
      <w:proofErr w:type="spellStart"/>
      <w:r>
        <w:rPr>
          <w:rFonts w:hint="eastAsia"/>
        </w:rPr>
        <w:t>IntTnl</w:t>
      </w:r>
      <w:proofErr w:type="spellEnd"/>
      <w:r>
        <w:t xml:space="preserve"> =4 )</w:t>
      </w:r>
    </w:p>
    <w:p w:rsidR="00E17E6E" w:rsidRDefault="00E17E6E" w:rsidP="007355A5">
      <w:r>
        <w:rPr>
          <w:rFonts w:hint="eastAsia"/>
        </w:rPr>
        <w:t xml:space="preserve"> </w:t>
      </w:r>
      <w:r>
        <w:t xml:space="preserve"> Parameters=</w:t>
      </w:r>
      <w:r>
        <w:rPr>
          <w:rFonts w:hint="eastAsia"/>
        </w:rPr>
        <w:t>NULL</w:t>
      </w:r>
      <w:r>
        <w:t xml:space="preserve">, level = </w:t>
      </w:r>
      <w:proofErr w:type="gramStart"/>
      <w:r>
        <w:t>length(</w:t>
      </w:r>
      <w:proofErr w:type="gramEnd"/>
      <w:r>
        <w:t>NE) = 2</w:t>
      </w:r>
      <w:r w:rsidR="003B6BFC">
        <w:t>,</w:t>
      </w:r>
      <w:r w:rsidR="003B6BFC" w:rsidRPr="003B6BFC">
        <w:t xml:space="preserve"> Abstract = “Physical state on the interface Tunnel4 Flapping”, Influence =“Interval interrupt on interface Tunnel4”</w:t>
      </w:r>
      <w:r>
        <w:t>)</w:t>
      </w:r>
    </w:p>
    <w:p w:rsidR="00E17E6E" w:rsidRPr="001E5D48" w:rsidRDefault="00E17E6E" w:rsidP="007355A5"/>
    <w:p w:rsidR="00DC0A8D" w:rsidRDefault="00DC0A8D" w:rsidP="007355A5">
      <w:r>
        <w:rPr>
          <w:rFonts w:hint="eastAsia"/>
        </w:rPr>
        <w:t>父子规则</w:t>
      </w:r>
      <w:r>
        <w:rPr>
          <w:rFonts w:hint="eastAsia"/>
        </w:rPr>
        <w:t xml:space="preserve"> </w:t>
      </w:r>
      <w:r>
        <w:t xml:space="preserve">rule1: </w:t>
      </w:r>
      <w:r>
        <w:rPr>
          <w:rFonts w:hint="eastAsia"/>
        </w:rPr>
        <w:t xml:space="preserve"> </w:t>
      </w:r>
      <w:r>
        <w:t xml:space="preserve">  </w:t>
      </w:r>
      <w:r w:rsidRPr="0031283D">
        <w:t>PHY_UPDOWN</w:t>
      </w:r>
      <w:r>
        <w:t>(</w:t>
      </w:r>
      <w:r w:rsidR="00EB5395">
        <w:t>warn1</w:t>
      </w:r>
      <w:r>
        <w:t xml:space="preserve">) ----&gt; </w:t>
      </w:r>
      <w:r w:rsidRPr="0031283D">
        <w:t>LINK_UPDOWN</w:t>
      </w:r>
      <w:r>
        <w:t>（</w:t>
      </w:r>
      <w:r w:rsidR="00EB5395">
        <w:t>warn2</w:t>
      </w:r>
      <w:r>
        <w:t>）</w:t>
      </w:r>
      <w:r w:rsidR="00EB5395">
        <w:t xml:space="preserve">,satisfy: </w:t>
      </w:r>
      <w:r w:rsidR="00DA2534">
        <w:t>warn1.NE==</w:t>
      </w:r>
      <w:r w:rsidR="00DA2534" w:rsidRPr="00DA2534">
        <w:t xml:space="preserve"> </w:t>
      </w:r>
      <w:r w:rsidR="00DA2534">
        <w:t>warn2.NE &amp;&amp;</w:t>
      </w:r>
      <w:r w:rsidR="00DA2534" w:rsidRPr="00DA2534">
        <w:t xml:space="preserve"> </w:t>
      </w:r>
      <w:r w:rsidR="00DA2534">
        <w:t>Warn1.Para.status==Warn2.</w:t>
      </w:r>
      <w:r w:rsidR="00DA2534" w:rsidRPr="00DC0A8D">
        <w:t xml:space="preserve"> </w:t>
      </w:r>
      <w:proofErr w:type="spellStart"/>
      <w:r w:rsidR="00DA2534">
        <w:t>Para.status</w:t>
      </w:r>
      <w:proofErr w:type="spellEnd"/>
    </w:p>
    <w:p w:rsidR="001E5D48" w:rsidRDefault="00DC0A8D" w:rsidP="007355A5">
      <w:r>
        <w:rPr>
          <w:rFonts w:hint="eastAsia"/>
        </w:rPr>
        <w:t>衍生规则</w:t>
      </w:r>
      <w:r>
        <w:rPr>
          <w:rFonts w:hint="eastAsia"/>
        </w:rPr>
        <w:t>r</w:t>
      </w:r>
      <w:r>
        <w:t xml:space="preserve">ule2:    </w:t>
      </w:r>
      <w:r w:rsidRPr="0031283D">
        <w:t>PHY_</w:t>
      </w:r>
      <w:proofErr w:type="gramStart"/>
      <w:r w:rsidRPr="0031283D">
        <w:t>UPDOWN</w:t>
      </w:r>
      <w:r>
        <w:t>(</w:t>
      </w:r>
      <w:proofErr w:type="gramEnd"/>
      <w:r w:rsidR="00DA2534">
        <w:t>warn1</w:t>
      </w:r>
      <w:r>
        <w:t>)+</w:t>
      </w:r>
      <w:r w:rsidRPr="002226F2">
        <w:t xml:space="preserve"> </w:t>
      </w:r>
      <w:r w:rsidRPr="0031283D">
        <w:t>PHY_UPDOWN</w:t>
      </w:r>
      <w:r>
        <w:t>(</w:t>
      </w:r>
      <w:r w:rsidR="00DA2534">
        <w:t>warn2</w:t>
      </w:r>
      <w:r>
        <w:t xml:space="preserve">) ----&gt; </w:t>
      </w:r>
      <w:proofErr w:type="spellStart"/>
      <w:r>
        <w:t>PHY_UPDOWN</w:t>
      </w:r>
      <w:r w:rsidR="001E5D48">
        <w:t>_Derive</w:t>
      </w:r>
      <w:proofErr w:type="spellEnd"/>
      <w:r>
        <w:t>(</w:t>
      </w:r>
      <w:r w:rsidR="001E5D48">
        <w:t>warn3</w:t>
      </w:r>
      <w:r>
        <w:t>)</w:t>
      </w:r>
      <w:r w:rsidR="001E5D48">
        <w:t xml:space="preserve">, </w:t>
      </w:r>
    </w:p>
    <w:p w:rsidR="00DC0A8D" w:rsidRDefault="001E5D48" w:rsidP="007355A5">
      <w:proofErr w:type="gramStart"/>
      <w:r>
        <w:t>satisfy</w:t>
      </w:r>
      <w:proofErr w:type="gramEnd"/>
      <w:r>
        <w:t>: warn1.NE==</w:t>
      </w:r>
      <w:r w:rsidRPr="00DA2534">
        <w:t xml:space="preserve"> </w:t>
      </w:r>
      <w:r>
        <w:t>warn2.NE==warn3.NE&amp;&amp; Warn1.Para.status==down &amp;&amp;</w:t>
      </w:r>
      <w:r w:rsidRPr="001E5D48">
        <w:t xml:space="preserve"> </w:t>
      </w:r>
      <w:r>
        <w:t xml:space="preserve">Warn2.Para.status==up,  </w:t>
      </w:r>
      <w:proofErr w:type="spellStart"/>
      <w:r>
        <w:t>timerang</w:t>
      </w:r>
      <w:proofErr w:type="spellEnd"/>
      <w:r>
        <w:t xml:space="preserve">=3S( warn2.time-warn1.time &lt; 3S), </w:t>
      </w:r>
    </w:p>
    <w:p w:rsidR="001E5D48" w:rsidRDefault="001E5D48" w:rsidP="007355A5">
      <w:r>
        <w:t>Derived: warn3.NE=</w:t>
      </w:r>
      <w:r w:rsidRPr="001E5D48">
        <w:t xml:space="preserve"> </w:t>
      </w:r>
      <w:r>
        <w:t>warn1.NE, warn3.time=warn2.time</w:t>
      </w:r>
    </w:p>
    <w:p w:rsidR="00DC0A8D" w:rsidRDefault="00DC0A8D" w:rsidP="007355A5">
      <w:r>
        <w:rPr>
          <w:rFonts w:hint="eastAsia"/>
        </w:rPr>
        <w:t>频次规则</w:t>
      </w:r>
      <w:r>
        <w:t xml:space="preserve">rule3:    </w:t>
      </w:r>
      <w:proofErr w:type="spellStart"/>
      <w:proofErr w:type="gramStart"/>
      <w:r w:rsidR="003875E2">
        <w:rPr>
          <w:rFonts w:hint="eastAsia"/>
        </w:rPr>
        <w:t>S</w:t>
      </w:r>
      <w:r w:rsidR="003875E2">
        <w:t>eq</w:t>
      </w:r>
      <w:proofErr w:type="spellEnd"/>
      <w:r w:rsidR="003875E2">
        <w:t>(</w:t>
      </w:r>
      <w:proofErr w:type="spellStart"/>
      <w:proofErr w:type="gramEnd"/>
      <w:r w:rsidR="00E17E6E">
        <w:t>PHY_UPDOWN_Derive</w:t>
      </w:r>
      <w:proofErr w:type="spellEnd"/>
      <w:r w:rsidR="00E17E6E">
        <w:t xml:space="preserve"> (warn1) </w:t>
      </w:r>
      <w:r w:rsidR="003875E2">
        <w:t>)</w:t>
      </w:r>
      <w:r w:rsidR="00E17E6E">
        <w:t xml:space="preserve"> -----&gt; </w:t>
      </w:r>
      <w:proofErr w:type="spellStart"/>
      <w:r w:rsidR="00E17E6E">
        <w:t>PHY_FLAPPING_Derive</w:t>
      </w:r>
      <w:proofErr w:type="spellEnd"/>
      <w:r w:rsidR="00E17E6E">
        <w:t>(warn2)</w:t>
      </w:r>
    </w:p>
    <w:p w:rsidR="00E17E6E" w:rsidRDefault="00E17E6E" w:rsidP="007355A5">
      <w:proofErr w:type="gramStart"/>
      <w:r>
        <w:t>satisfy</w:t>
      </w:r>
      <w:proofErr w:type="gramEnd"/>
      <w:r>
        <w:t xml:space="preserve">: </w:t>
      </w:r>
      <w:r w:rsidR="003875E2">
        <w:t>length(</w:t>
      </w:r>
      <w:proofErr w:type="spellStart"/>
      <w:r w:rsidR="003875E2">
        <w:t>Seq</w:t>
      </w:r>
      <w:proofErr w:type="spellEnd"/>
      <w:r w:rsidR="003875E2">
        <w:t xml:space="preserve">) &gt;=3 &amp;&amp;  </w:t>
      </w:r>
      <w:proofErr w:type="spellStart"/>
      <w:r>
        <w:t>timerang</w:t>
      </w:r>
      <w:r w:rsidR="003875E2">
        <w:t>e</w:t>
      </w:r>
      <w:proofErr w:type="spellEnd"/>
      <w:r w:rsidR="003875E2">
        <w:t>(</w:t>
      </w:r>
      <w:proofErr w:type="spellStart"/>
      <w:r w:rsidR="003875E2">
        <w:rPr>
          <w:rFonts w:hint="eastAsia"/>
        </w:rPr>
        <w:t>S</w:t>
      </w:r>
      <w:r w:rsidR="003875E2">
        <w:t>eq</w:t>
      </w:r>
      <w:proofErr w:type="spellEnd"/>
      <w:r w:rsidR="003875E2">
        <w:t>) = (</w:t>
      </w:r>
      <w:proofErr w:type="spellStart"/>
      <w:r w:rsidR="003875E2">
        <w:t>Seq.last.time</w:t>
      </w:r>
      <w:proofErr w:type="spellEnd"/>
      <w:r w:rsidR="003875E2">
        <w:t xml:space="preserve"> -</w:t>
      </w:r>
      <w:proofErr w:type="spellStart"/>
      <w:r w:rsidR="003875E2">
        <w:t>Seq.first.time</w:t>
      </w:r>
      <w:proofErr w:type="spellEnd"/>
      <w:r w:rsidR="003875E2">
        <w:t>) &lt; 60</w:t>
      </w:r>
      <w:r>
        <w:t xml:space="preserve">S </w:t>
      </w:r>
    </w:p>
    <w:p w:rsidR="00E17E6E" w:rsidRDefault="00E17E6E" w:rsidP="007355A5">
      <w:r>
        <w:t xml:space="preserve">Derived: </w:t>
      </w:r>
      <w:r w:rsidR="003875E2">
        <w:t xml:space="preserve"> </w:t>
      </w:r>
      <w:r>
        <w:t>warn</w:t>
      </w:r>
      <w:r w:rsidR="003875E2">
        <w:t>2</w:t>
      </w:r>
      <w:r>
        <w:t>.NE=</w:t>
      </w:r>
      <w:r w:rsidRPr="001E5D48">
        <w:t xml:space="preserve"> </w:t>
      </w:r>
      <w:r>
        <w:t>warn1.NE, warn</w:t>
      </w:r>
      <w:r w:rsidR="003875E2">
        <w:t>2</w:t>
      </w:r>
      <w:r>
        <w:t>.time=</w:t>
      </w:r>
      <w:r w:rsidR="003875E2">
        <w:t xml:space="preserve"> </w:t>
      </w:r>
      <w:r>
        <w:t>time</w:t>
      </w:r>
      <w:r w:rsidR="003875E2">
        <w:t>(</w:t>
      </w:r>
      <w:proofErr w:type="spellStart"/>
      <w:r w:rsidR="003875E2">
        <w:t>Seq.first</w:t>
      </w:r>
      <w:proofErr w:type="spellEnd"/>
      <w:r w:rsidR="003875E2">
        <w:t>）</w:t>
      </w:r>
    </w:p>
    <w:p w:rsidR="00DC0A8D" w:rsidRDefault="00DC0A8D" w:rsidP="007355A5"/>
    <w:p w:rsidR="00385B9F" w:rsidRPr="00EB5395" w:rsidRDefault="00385B9F" w:rsidP="007355A5">
      <w:r w:rsidRPr="00EB5395">
        <w:rPr>
          <w:rFonts w:hint="eastAsia"/>
        </w:rPr>
        <w:t>告警树：</w:t>
      </w:r>
    </w:p>
    <w:p w:rsidR="00DC0A8D" w:rsidRDefault="00385B9F" w:rsidP="007355A5">
      <w:r>
        <w:rPr>
          <w:noProof/>
        </w:rPr>
        <w:drawing>
          <wp:inline distT="0" distB="0" distL="0" distR="0" wp14:anchorId="28C002B5" wp14:editId="69348FDA">
            <wp:extent cx="3176615" cy="1844573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28" cy="185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9F" w:rsidRDefault="00385B9F" w:rsidP="007355A5"/>
    <w:p w:rsidR="00DC0A8D" w:rsidRDefault="00DC0A8D" w:rsidP="007355A5">
      <w:r>
        <w:rPr>
          <w:rFonts w:hint="eastAsia"/>
        </w:rPr>
        <w:t>得到关联结果为：</w:t>
      </w:r>
      <w:r>
        <w:rPr>
          <w:rFonts w:hint="eastAsia"/>
        </w:rPr>
        <w:t xml:space="preserve"> </w:t>
      </w:r>
    </w:p>
    <w:p w:rsidR="00DC0A8D" w:rsidRPr="0031283D" w:rsidRDefault="00DC0A8D" w:rsidP="007355A5">
      <w:r w:rsidRPr="0031283D">
        <w:t>Jun 13 18:05:26 77.1.1.4 Jun 13 17:57:08 2020 S7503E %%10OPTMOD/4/PHONY_MODULE: -Chassis=1-Slot=2; Ten-GigabitEthernet1/2/0/23: This transceiver is NOT sold by H3C. H3C therefore shall NOT guarantee the normal function of the device or assume the maintenance responsibility thereof!</w:t>
      </w:r>
    </w:p>
    <w:p w:rsidR="00DC0A8D" w:rsidRPr="0031283D" w:rsidRDefault="00DC0A8D" w:rsidP="007355A5">
      <w:r w:rsidRPr="0031283D">
        <w:t>Jun 13 18:08:25 77.1.1.4 Jun 13 17:59:34 2020 S7503E %%10IFNET/3/PHY_</w:t>
      </w:r>
      <w:r>
        <w:t>FLAPPING</w:t>
      </w:r>
      <w:r w:rsidRPr="0031283D">
        <w:t xml:space="preserve">: Physical state on the interface Tunnel4 </w:t>
      </w:r>
      <w:r>
        <w:t>Flapping</w:t>
      </w:r>
      <w:r w:rsidRPr="0031283D">
        <w:t>.</w:t>
      </w:r>
    </w:p>
    <w:p w:rsidR="00DC0A8D" w:rsidRDefault="00DC0A8D" w:rsidP="007355A5">
      <w:r>
        <w:rPr>
          <w:rFonts w:hint="eastAsia"/>
        </w:rPr>
        <w:t>聚合告警：</w:t>
      </w:r>
      <w:r>
        <w:rPr>
          <w:rFonts w:hint="eastAsia"/>
        </w:rPr>
        <w:t xml:space="preserve"> </w:t>
      </w:r>
    </w:p>
    <w:p w:rsidR="003B6BFC" w:rsidRPr="003B6BFC" w:rsidRDefault="003B6BFC" w:rsidP="007355A5">
      <w:r w:rsidRPr="003B6BFC">
        <w:t xml:space="preserve">Device 77.1.1.4, From 18:05:26 </w:t>
      </w:r>
      <w:proofErr w:type="gramStart"/>
      <w:r w:rsidRPr="003B6BFC">
        <w:t>to  18:25:36</w:t>
      </w:r>
      <w:proofErr w:type="gramEnd"/>
      <w:r w:rsidRPr="003B6BFC">
        <w:t>,  Event: transceiver on Ten-GigabitEthernet1/2/0/23 is NOT sold by H3C; Physical state on the interface Tunnel4 Flapping. Influence</w:t>
      </w:r>
      <w:r w:rsidRPr="003B6BFC">
        <w:rPr>
          <w:rFonts w:hint="eastAsia"/>
        </w:rPr>
        <w:t>：</w:t>
      </w:r>
      <w:r w:rsidRPr="003B6BFC">
        <w:t>Flow stability on Ten-GigabitEthernet1/2/0/23; Interval interrupt on interface Tunnel4.</w:t>
      </w:r>
    </w:p>
    <w:p w:rsidR="00DC0A8D" w:rsidRPr="003B6BFC" w:rsidRDefault="00DC0A8D" w:rsidP="007355A5"/>
    <w:p w:rsidR="00DC0A8D" w:rsidRDefault="00DC0A8D" w:rsidP="007355A5"/>
    <w:p w:rsidR="00DC0A8D" w:rsidRDefault="00DC0A8D" w:rsidP="007355A5">
      <w:r>
        <w:rPr>
          <w:rFonts w:hint="eastAsia"/>
        </w:rPr>
        <w:lastRenderedPageBreak/>
        <w:t>故障处理：</w:t>
      </w:r>
      <w:r>
        <w:rPr>
          <w:rFonts w:hint="eastAsia"/>
        </w:rPr>
        <w:t xml:space="preserve"> </w:t>
      </w:r>
      <w:r>
        <w:rPr>
          <w:rFonts w:hint="eastAsia"/>
        </w:rPr>
        <w:t>（如果</w:t>
      </w:r>
      <w:r>
        <w:rPr>
          <w:rFonts w:hint="eastAsia"/>
        </w:rPr>
        <w:t>F</w:t>
      </w:r>
      <w:r>
        <w:t>lapping</w:t>
      </w:r>
      <w:r>
        <w:rPr>
          <w:rFonts w:hint="eastAsia"/>
        </w:rPr>
        <w:t>触发故障处理）</w:t>
      </w:r>
    </w:p>
    <w:p w:rsidR="00DC0A8D" w:rsidRDefault="00DC0A8D" w:rsidP="007355A5">
      <w:r>
        <w:rPr>
          <w:rFonts w:hint="eastAsia"/>
        </w:rPr>
        <w:t>故障根因：</w:t>
      </w:r>
      <w:r>
        <w:rPr>
          <w:rFonts w:hint="eastAsia"/>
        </w:rPr>
        <w:t xml:space="preserve"> </w:t>
      </w:r>
      <w:r>
        <w:t xml:space="preserve"> </w:t>
      </w:r>
      <w:r w:rsidRPr="0031283D">
        <w:t>Ten-GigabitEthernet1/2/0/23: This transceiver is NOT sold by H3C</w:t>
      </w:r>
      <w:r>
        <w:t xml:space="preserve"> </w:t>
      </w:r>
      <w:r>
        <w:t>（</w:t>
      </w:r>
      <w:r>
        <w:rPr>
          <w:rFonts w:hint="eastAsia"/>
        </w:rPr>
        <w:t>根据</w:t>
      </w:r>
      <w:r w:rsidRPr="0031283D">
        <w:rPr>
          <w:rFonts w:hint="eastAsia"/>
        </w:rPr>
        <w:t>根</w:t>
      </w:r>
      <w:proofErr w:type="gramStart"/>
      <w:r w:rsidRPr="0031283D">
        <w:rPr>
          <w:rFonts w:hint="eastAsia"/>
        </w:rPr>
        <w:t>因特征</w:t>
      </w:r>
      <w:proofErr w:type="gramEnd"/>
      <w:r w:rsidRPr="0031283D">
        <w:rPr>
          <w:rFonts w:hint="eastAsia"/>
        </w:rPr>
        <w:t>规则：</w:t>
      </w:r>
      <w:r w:rsidRPr="0031283D">
        <w:t>承载关系：越是底层靠近硬件层的告警越有可能是根因告警</w:t>
      </w:r>
      <w:r>
        <w:t>）</w:t>
      </w:r>
    </w:p>
    <w:p w:rsidR="00DC0A8D" w:rsidRDefault="00DC0A8D" w:rsidP="007355A5">
      <w:r>
        <w:rPr>
          <w:rFonts w:hint="eastAsia"/>
        </w:rPr>
        <w:t>影响结果：</w:t>
      </w:r>
      <w:r>
        <w:rPr>
          <w:rFonts w:hint="eastAsia"/>
        </w:rPr>
        <w:t xml:space="preserve"> </w:t>
      </w:r>
      <w:r>
        <w:t xml:space="preserve"> </w:t>
      </w:r>
      <w:r w:rsidR="001A6FB5" w:rsidRPr="003B6BFC">
        <w:t>Flow stability on Ten-GigabitEthernet1/2/0/23; Interval interrupt on interface Tunnel4</w:t>
      </w:r>
      <w:r>
        <w:t>.</w:t>
      </w:r>
    </w:p>
    <w:p w:rsidR="00DC0A8D" w:rsidRDefault="00DC0A8D" w:rsidP="007355A5"/>
    <w:p w:rsidR="00DC0A8D" w:rsidRDefault="00DC0A8D" w:rsidP="007355A5">
      <w:pPr>
        <w:pStyle w:val="2"/>
      </w:pPr>
      <w:r>
        <w:rPr>
          <w:rFonts w:hint="eastAsia"/>
        </w:rPr>
        <w:t>Demo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影响</w:t>
      </w:r>
      <w:proofErr w:type="spellStart"/>
      <w:r>
        <w:t>Vlan</w:t>
      </w:r>
      <w:proofErr w:type="spellEnd"/>
      <w:r>
        <w:rPr>
          <w:rFonts w:hint="eastAsia"/>
        </w:rPr>
        <w:t>虚接口和</w:t>
      </w:r>
      <w:proofErr w:type="spellStart"/>
      <w:r>
        <w:t>ospf</w:t>
      </w:r>
      <w:proofErr w:type="spellEnd"/>
      <w:r>
        <w:rPr>
          <w:rFonts w:hint="eastAsia"/>
        </w:rPr>
        <w:t>路由</w:t>
      </w:r>
    </w:p>
    <w:p w:rsidR="00DC0A8D" w:rsidRPr="00F24948" w:rsidRDefault="00DC0A8D" w:rsidP="007355A5">
      <w:r w:rsidRPr="00F24948">
        <w:t>Jun 11 20:18:22 177.17.17.7 Jun 11 20:17:54 2020 S125G2 %%10IFNET/5/LINK_UPDOWN: Line protocol state on the interface HundredGigE1/4/0/1 changed to down.</w:t>
      </w:r>
    </w:p>
    <w:p w:rsidR="00DC0A8D" w:rsidRPr="00F24948" w:rsidRDefault="00DC0A8D" w:rsidP="007355A5">
      <w:r w:rsidRPr="00F24948">
        <w:t>Jun 11 20:18:22 177.17.17.7 Jun 11 20:17:54 2020 S125G2 %%10IFNET/3/PHY_UPDOWN: Physical state on the interface Vlan-interface11 changed to down.</w:t>
      </w:r>
    </w:p>
    <w:p w:rsidR="00DC0A8D" w:rsidRDefault="00DC0A8D" w:rsidP="007355A5">
      <w:r w:rsidRPr="00F24948">
        <w:t xml:space="preserve">Jun 11 20:18:22 177.17.17.7 Jun 11 20:17:54 2020 S125G2 %%10OSPF/6/OSPF_LAST_NBR_DOWN: OSPF 1 Last neighbor down event: Router ID: 1.2.3.4 Local address: 11.1.1.3 Remote address: 11.1.1.1 Reason: </w:t>
      </w:r>
      <w:proofErr w:type="spellStart"/>
      <w:r w:rsidRPr="00F24948">
        <w:t>Ospf_ifachange</w:t>
      </w:r>
      <w:proofErr w:type="spellEnd"/>
      <w:r w:rsidRPr="00F24948">
        <w:t>.</w:t>
      </w:r>
    </w:p>
    <w:p w:rsidR="005E18D9" w:rsidRPr="005E18D9" w:rsidRDefault="005E18D9" w:rsidP="007355A5">
      <w:r w:rsidRPr="005E18D9">
        <w:t xml:space="preserve"> </w:t>
      </w:r>
      <w:proofErr w:type="gramStart"/>
      <w:r w:rsidRPr="005E18D9">
        <w:t>( =</w:t>
      </w:r>
      <w:proofErr w:type="gramEnd"/>
      <w:r w:rsidRPr="005E18D9">
        <w:t>====&gt;</w:t>
      </w:r>
      <w:proofErr w:type="spellStart"/>
      <w:r w:rsidRPr="005E18D9">
        <w:t>warn_type</w:t>
      </w:r>
      <w:proofErr w:type="spellEnd"/>
      <w:r w:rsidRPr="005E18D9">
        <w:t xml:space="preserve"> = </w:t>
      </w:r>
      <w:r w:rsidRPr="00BC188C">
        <w:t>OSPF_LAST_NBR_DOWN</w:t>
      </w:r>
      <w:r w:rsidRPr="005E18D9">
        <w:t xml:space="preserve">,  NE = tuple ( device= </w:t>
      </w:r>
      <w:r w:rsidRPr="00BC188C">
        <w:t>177.17.17.7</w:t>
      </w:r>
      <w:r w:rsidRPr="005E18D9">
        <w:t xml:space="preserve">, </w:t>
      </w:r>
      <w:r w:rsidRPr="00BC188C">
        <w:t xml:space="preserve">route = </w:t>
      </w:r>
      <w:proofErr w:type="spellStart"/>
      <w:r w:rsidRPr="00BC188C">
        <w:t>ospf</w:t>
      </w:r>
      <w:proofErr w:type="spellEnd"/>
      <w:r w:rsidRPr="00BC188C">
        <w:t xml:space="preserve">, </w:t>
      </w:r>
      <w:r>
        <w:t xml:space="preserve"> </w:t>
      </w:r>
      <w:proofErr w:type="spellStart"/>
      <w:r w:rsidRPr="00BC188C">
        <w:t>ospf</w:t>
      </w:r>
      <w:proofErr w:type="spellEnd"/>
      <w:r w:rsidRPr="00BC188C">
        <w:t xml:space="preserve"> id =1</w:t>
      </w:r>
      <w:r w:rsidRPr="005E18D9">
        <w:t xml:space="preserve"> )</w:t>
      </w:r>
    </w:p>
    <w:p w:rsidR="005E18D9" w:rsidRDefault="005E18D9" w:rsidP="007355A5">
      <w:r w:rsidRPr="005E18D9">
        <w:rPr>
          <w:rFonts w:hint="eastAsia"/>
        </w:rPr>
        <w:t xml:space="preserve"> </w:t>
      </w:r>
      <w:r w:rsidRPr="005E18D9">
        <w:t xml:space="preserve"> Parameters= tuple (Router ID=1.2.3.4, Local address= 11.1.1.3 Remote address=11.1.1.1, Reason=</w:t>
      </w:r>
      <w:proofErr w:type="spellStart"/>
      <w:r w:rsidRPr="005E18D9">
        <w:t>Ospf_ifachange</w:t>
      </w:r>
      <w:proofErr w:type="spellEnd"/>
      <w:r w:rsidRPr="005E18D9">
        <w:t>),</w:t>
      </w:r>
    </w:p>
    <w:p w:rsidR="005E18D9" w:rsidRPr="005E18D9" w:rsidRDefault="005E18D9" w:rsidP="007355A5">
      <w:pPr>
        <w:rPr>
          <w:color w:val="00B0F0"/>
        </w:rPr>
      </w:pPr>
      <w:r w:rsidRPr="005E18D9">
        <w:rPr>
          <w:color w:val="00B0F0"/>
        </w:rPr>
        <w:t xml:space="preserve"> level = </w:t>
      </w:r>
      <w:proofErr w:type="gramStart"/>
      <w:r w:rsidRPr="005E18D9">
        <w:rPr>
          <w:color w:val="00B0F0"/>
        </w:rPr>
        <w:t>length(</w:t>
      </w:r>
      <w:proofErr w:type="gramEnd"/>
      <w:r w:rsidRPr="005E18D9">
        <w:rPr>
          <w:color w:val="00B0F0"/>
        </w:rPr>
        <w:t>NE) = 3</w:t>
      </w:r>
      <w:r w:rsidR="003B6BFC">
        <w:rPr>
          <w:color w:val="00B0F0"/>
        </w:rPr>
        <w:t xml:space="preserve">, </w:t>
      </w:r>
      <w:r w:rsidR="003B6BFC" w:rsidRPr="003B6BFC">
        <w:t>abstract = “</w:t>
      </w:r>
      <w:r w:rsidR="003B6BFC" w:rsidRPr="00F24948">
        <w:t>OSPF 1 Last neighbor down</w:t>
      </w:r>
      <w:r w:rsidR="003B6BFC" w:rsidRPr="003B6BFC">
        <w:t>”, Influence =</w:t>
      </w:r>
      <w:r w:rsidR="003B6BFC">
        <w:t>”OSPF neighbor down”</w:t>
      </w:r>
      <w:r w:rsidRPr="005E18D9">
        <w:rPr>
          <w:color w:val="00B0F0"/>
        </w:rPr>
        <w:t xml:space="preserve"> )</w:t>
      </w:r>
    </w:p>
    <w:p w:rsidR="00DC0A8D" w:rsidRDefault="00DC0A8D" w:rsidP="007355A5">
      <w:r w:rsidRPr="00F24948">
        <w:t xml:space="preserve">Jun 11 20:18:22 177.17.17.7 Jun 11 20:17:54 2020 S125G2 %%10OSPF/5/OSPF_NBR_CHG_REASON: OSPF 1 Area 0.0.0.0 Router 3.3.3.3(Vlan11) CPU usage: 4%, </w:t>
      </w:r>
      <w:proofErr w:type="spellStart"/>
      <w:r w:rsidRPr="00F24948">
        <w:t>IfMTU</w:t>
      </w:r>
      <w:proofErr w:type="spellEnd"/>
      <w:r w:rsidRPr="00F24948">
        <w:t>: 1500, Neighbor address: 11.1.1.1, NbrID</w:t>
      </w:r>
      <w:proofErr w:type="gramStart"/>
      <w:r w:rsidRPr="00F24948">
        <w:t>:1.2.3.4</w:t>
      </w:r>
      <w:proofErr w:type="gramEnd"/>
      <w:r w:rsidRPr="00F24948">
        <w:t xml:space="preserve"> changed from Full to DOWN because the interface went down or MTU changed at 2020-06-11 20:17:54:974. Last 4 hello packets received at:   2020-06-11 20:17:20:120   2020-06-11 20:17:30:120   2020-06-11 20:17:40:120   2020-06-11 20:17:50:120 Last 4 hello packets sent at:    2020-06-11 20:17:24:215   2020-06-11 20:17:34:215   2020-06-11 20:17:44:215   2020-06-11 20:17:54:215</w:t>
      </w:r>
    </w:p>
    <w:p w:rsidR="005E18D9" w:rsidRPr="005E18D9" w:rsidRDefault="005E18D9" w:rsidP="007355A5">
      <w:r w:rsidRPr="005E18D9">
        <w:t xml:space="preserve"> </w:t>
      </w:r>
      <w:proofErr w:type="gramStart"/>
      <w:r w:rsidRPr="005E18D9">
        <w:t>( =</w:t>
      </w:r>
      <w:proofErr w:type="gramEnd"/>
      <w:r w:rsidRPr="005E18D9">
        <w:t>====&gt;</w:t>
      </w:r>
      <w:proofErr w:type="spellStart"/>
      <w:r w:rsidRPr="005E18D9">
        <w:t>warn_type</w:t>
      </w:r>
      <w:proofErr w:type="spellEnd"/>
      <w:r w:rsidRPr="005E18D9">
        <w:t xml:space="preserve"> = </w:t>
      </w:r>
      <w:r w:rsidRPr="009761BD">
        <w:t>OSPF_NBR_CHG_REASON</w:t>
      </w:r>
      <w:r w:rsidRPr="005E18D9">
        <w:t xml:space="preserve">,  NE = tuple ( device= </w:t>
      </w:r>
      <w:r w:rsidRPr="00BC188C">
        <w:t>177.17.17.7</w:t>
      </w:r>
      <w:r w:rsidRPr="005E18D9">
        <w:t xml:space="preserve">, </w:t>
      </w:r>
      <w:r w:rsidRPr="00BC188C">
        <w:t xml:space="preserve">route = </w:t>
      </w:r>
      <w:proofErr w:type="spellStart"/>
      <w:r w:rsidRPr="00BC188C">
        <w:t>ospf</w:t>
      </w:r>
      <w:proofErr w:type="spellEnd"/>
      <w:r w:rsidRPr="00BC188C">
        <w:t xml:space="preserve">, </w:t>
      </w:r>
      <w:r>
        <w:t xml:space="preserve"> </w:t>
      </w:r>
      <w:proofErr w:type="spellStart"/>
      <w:r w:rsidRPr="00BC188C">
        <w:t>ospf</w:t>
      </w:r>
      <w:proofErr w:type="spellEnd"/>
      <w:r w:rsidRPr="00BC188C">
        <w:t xml:space="preserve"> id =1</w:t>
      </w:r>
      <w:r>
        <w:t>, Area=0.0.0.0</w:t>
      </w:r>
      <w:r w:rsidRPr="005E18D9">
        <w:t xml:space="preserve"> )</w:t>
      </w:r>
    </w:p>
    <w:p w:rsidR="005E18D9" w:rsidRDefault="005E18D9" w:rsidP="007355A5">
      <w:r w:rsidRPr="005E18D9">
        <w:rPr>
          <w:rFonts w:hint="eastAsia"/>
        </w:rPr>
        <w:t xml:space="preserve"> </w:t>
      </w:r>
      <w:r w:rsidRPr="005E18D9">
        <w:t xml:space="preserve"> Parameters= tuple (Router =3.3.3.3, Neighbor address=11.1.1.1, </w:t>
      </w:r>
      <w:proofErr w:type="spellStart"/>
      <w:r w:rsidRPr="005E18D9">
        <w:t>NbrID</w:t>
      </w:r>
      <w:proofErr w:type="spellEnd"/>
      <w:r w:rsidRPr="005E18D9">
        <w:t>=1.2.3.4, status=</w:t>
      </w:r>
      <w:r w:rsidRPr="005E18D9">
        <w:rPr>
          <w:rFonts w:hint="eastAsia"/>
        </w:rPr>
        <w:t>DOWN</w:t>
      </w:r>
      <w:r w:rsidRPr="005E18D9">
        <w:t>),</w:t>
      </w:r>
    </w:p>
    <w:p w:rsidR="005E18D9" w:rsidRPr="005E18D9" w:rsidRDefault="005E18D9" w:rsidP="007355A5">
      <w:pPr>
        <w:rPr>
          <w:color w:val="00B0F0"/>
        </w:rPr>
      </w:pPr>
      <w:r w:rsidRPr="005E18D9">
        <w:rPr>
          <w:color w:val="00B0F0"/>
        </w:rPr>
        <w:t xml:space="preserve"> </w:t>
      </w:r>
      <w:proofErr w:type="gramStart"/>
      <w:r w:rsidRPr="005E18D9">
        <w:rPr>
          <w:color w:val="00B0F0"/>
        </w:rPr>
        <w:t>level</w:t>
      </w:r>
      <w:proofErr w:type="gramEnd"/>
      <w:r w:rsidRPr="005E18D9">
        <w:rPr>
          <w:color w:val="00B0F0"/>
        </w:rPr>
        <w:t xml:space="preserve"> = length(NE) =</w:t>
      </w:r>
      <w:r>
        <w:rPr>
          <w:color w:val="00B0F0"/>
        </w:rPr>
        <w:t>4</w:t>
      </w:r>
      <w:r w:rsidR="003B6BFC">
        <w:rPr>
          <w:color w:val="00B0F0"/>
        </w:rPr>
        <w:t>,</w:t>
      </w:r>
      <w:r w:rsidR="003B6BFC" w:rsidRPr="003B6BFC">
        <w:t xml:space="preserve"> abstract = </w:t>
      </w:r>
      <w:r w:rsidR="001A6FB5">
        <w:t>NULL</w:t>
      </w:r>
      <w:r w:rsidR="003B6BFC" w:rsidRPr="003B6BFC">
        <w:t>, Influence =NULL</w:t>
      </w:r>
      <w:r w:rsidRPr="005E18D9">
        <w:rPr>
          <w:color w:val="00B0F0"/>
        </w:rPr>
        <w:t xml:space="preserve"> )</w:t>
      </w:r>
    </w:p>
    <w:p w:rsidR="00DC0A8D" w:rsidRDefault="00DC0A8D" w:rsidP="007355A5">
      <w:r w:rsidRPr="00F24948">
        <w:t>Jun 11 20:18:22 177.17.17.7 Jun 11 20:17:54 2020 S125G2 %%10OSPF/5/OSPF_NBR_CHG: OSPF 1 Neighbor 11.1.1.1(Vlan-interface11) changed from FULL to DOWN.</w:t>
      </w:r>
    </w:p>
    <w:p w:rsidR="005E18D9" w:rsidRPr="005E18D9" w:rsidRDefault="0099496D" w:rsidP="007355A5">
      <w:r w:rsidRPr="005E18D9">
        <w:t xml:space="preserve"> </w:t>
      </w:r>
      <w:proofErr w:type="gramStart"/>
      <w:r w:rsidR="005E18D9" w:rsidRPr="005E18D9">
        <w:t>( =</w:t>
      </w:r>
      <w:proofErr w:type="gramEnd"/>
      <w:r w:rsidR="005E18D9" w:rsidRPr="005E18D9">
        <w:t>====&gt;</w:t>
      </w:r>
      <w:proofErr w:type="spellStart"/>
      <w:r w:rsidR="005E18D9" w:rsidRPr="005E18D9">
        <w:t>warn_type</w:t>
      </w:r>
      <w:proofErr w:type="spellEnd"/>
      <w:r w:rsidR="005E18D9" w:rsidRPr="005E18D9">
        <w:t xml:space="preserve"> = </w:t>
      </w:r>
      <w:r w:rsidR="005E18D9" w:rsidRPr="009761BD">
        <w:t>OSPF_NBR_CHG</w:t>
      </w:r>
      <w:r w:rsidR="005E18D9" w:rsidRPr="005E18D9">
        <w:t xml:space="preserve">,  NE = tuple ( device= </w:t>
      </w:r>
      <w:r w:rsidR="005E18D9" w:rsidRPr="00BC188C">
        <w:t>177.17.17.7</w:t>
      </w:r>
      <w:r w:rsidR="005E18D9" w:rsidRPr="005E18D9">
        <w:t xml:space="preserve">, </w:t>
      </w:r>
      <w:r w:rsidR="005E18D9" w:rsidRPr="00BC188C">
        <w:t xml:space="preserve">route = </w:t>
      </w:r>
      <w:proofErr w:type="spellStart"/>
      <w:r w:rsidR="005E18D9" w:rsidRPr="00BC188C">
        <w:t>ospf</w:t>
      </w:r>
      <w:proofErr w:type="spellEnd"/>
      <w:r w:rsidR="005E18D9" w:rsidRPr="00BC188C">
        <w:t xml:space="preserve">, </w:t>
      </w:r>
      <w:r w:rsidR="005E18D9">
        <w:t xml:space="preserve"> </w:t>
      </w:r>
      <w:proofErr w:type="spellStart"/>
      <w:r w:rsidR="005E18D9" w:rsidRPr="00BC188C">
        <w:t>ospf</w:t>
      </w:r>
      <w:proofErr w:type="spellEnd"/>
      <w:r w:rsidR="005E18D9" w:rsidRPr="00BC188C">
        <w:t xml:space="preserve"> id =1</w:t>
      </w:r>
      <w:r w:rsidR="005E18D9" w:rsidRPr="005E18D9">
        <w:t xml:space="preserve"> )</w:t>
      </w:r>
    </w:p>
    <w:p w:rsidR="005E18D9" w:rsidRDefault="005E18D9" w:rsidP="007355A5">
      <w:r w:rsidRPr="005E18D9">
        <w:rPr>
          <w:rFonts w:hint="eastAsia"/>
        </w:rPr>
        <w:t xml:space="preserve"> </w:t>
      </w:r>
      <w:r w:rsidRPr="005E18D9">
        <w:t xml:space="preserve"> Parameters= tuple (</w:t>
      </w:r>
      <w:r w:rsidRPr="0099496D">
        <w:t>Neighbor = 11.1.1.1</w:t>
      </w:r>
      <w:r w:rsidRPr="005E18D9">
        <w:t xml:space="preserve">, </w:t>
      </w:r>
      <w:proofErr w:type="spellStart"/>
      <w:r>
        <w:t>intVlan</w:t>
      </w:r>
      <w:proofErr w:type="spellEnd"/>
      <w:r>
        <w:t xml:space="preserve"> =</w:t>
      </w:r>
      <w:r w:rsidRPr="0099496D">
        <w:t>11, status = DOWN</w:t>
      </w:r>
      <w:r w:rsidRPr="005E18D9">
        <w:t>),</w:t>
      </w:r>
    </w:p>
    <w:p w:rsidR="005E18D9" w:rsidRPr="00BC188C" w:rsidRDefault="005E18D9" w:rsidP="007355A5">
      <w:pPr>
        <w:rPr>
          <w:color w:val="00B0F0"/>
        </w:rPr>
      </w:pPr>
      <w:r w:rsidRPr="005E18D9">
        <w:rPr>
          <w:color w:val="00B0F0"/>
        </w:rPr>
        <w:t xml:space="preserve"> level = </w:t>
      </w:r>
      <w:proofErr w:type="gramStart"/>
      <w:r w:rsidRPr="005E18D9">
        <w:rPr>
          <w:color w:val="00B0F0"/>
        </w:rPr>
        <w:t>length(</w:t>
      </w:r>
      <w:proofErr w:type="gramEnd"/>
      <w:r w:rsidRPr="005E18D9">
        <w:rPr>
          <w:color w:val="00B0F0"/>
        </w:rPr>
        <w:t>NE) = 3</w:t>
      </w:r>
      <w:r w:rsidR="008F0197">
        <w:rPr>
          <w:color w:val="00B0F0"/>
        </w:rPr>
        <w:t>,</w:t>
      </w:r>
      <w:r w:rsidR="008F0197" w:rsidRPr="008F0197">
        <w:t xml:space="preserve"> </w:t>
      </w:r>
      <w:r w:rsidR="008F0197" w:rsidRPr="003B6BFC">
        <w:t>abstract = “</w:t>
      </w:r>
      <w:r w:rsidR="008F0197" w:rsidRPr="00F24948">
        <w:t>OSPF 1 Neighbor 11.1.1.1(Vlan-interface11) down</w:t>
      </w:r>
      <w:r w:rsidR="008F0197" w:rsidRPr="003B6BFC">
        <w:t>”, Influence =</w:t>
      </w:r>
      <w:r w:rsidR="008F0197">
        <w:t>”OSPF neighbor down”</w:t>
      </w:r>
      <w:r w:rsidRPr="005E18D9">
        <w:rPr>
          <w:color w:val="00B0F0"/>
        </w:rPr>
        <w:t xml:space="preserve"> )</w:t>
      </w:r>
    </w:p>
    <w:p w:rsidR="00DC0A8D" w:rsidRDefault="00DC0A8D" w:rsidP="007355A5">
      <w:r w:rsidRPr="00F24948">
        <w:t>Jun 11 20:18:22 177.17.17.7 Jun 11 20:17:54 2020 S125G2 %%10IFNET/5/LINK_UPDOWN: Line protocol state on the interface Vlan-interface11 changed to down.</w:t>
      </w:r>
    </w:p>
    <w:p w:rsidR="00DC0A8D" w:rsidRDefault="00DC0A8D" w:rsidP="007355A5">
      <w:r w:rsidRPr="00BC188C">
        <w:t>（</w:t>
      </w:r>
      <w:r w:rsidRPr="00BC188C">
        <w:t>===</w:t>
      </w:r>
      <w:r w:rsidRPr="00BC188C">
        <w:rPr>
          <w:rFonts w:hint="eastAsia"/>
        </w:rPr>
        <w:t>&gt;</w:t>
      </w:r>
      <w:r w:rsidRPr="00BC188C">
        <w:t xml:space="preserve"> </w:t>
      </w:r>
      <w:proofErr w:type="spellStart"/>
      <w:r w:rsidR="0099496D" w:rsidRPr="005E18D9">
        <w:t>warn_type</w:t>
      </w:r>
      <w:proofErr w:type="spellEnd"/>
      <w:r w:rsidR="0099496D">
        <w:t xml:space="preserve"> </w:t>
      </w:r>
      <w:r w:rsidRPr="00BC188C">
        <w:t xml:space="preserve"> =</w:t>
      </w:r>
      <w:r w:rsidRPr="009225A0">
        <w:t xml:space="preserve"> LINK_UPDOWN</w:t>
      </w:r>
      <w:r w:rsidRPr="00BC188C">
        <w:t xml:space="preserve">, NE = tuple (device= 177.17.17.7,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=11</w:t>
      </w:r>
      <w:r w:rsidRPr="00BC188C">
        <w:t xml:space="preserve">) </w:t>
      </w:r>
      <w:r w:rsidRPr="00BC188C">
        <w:rPr>
          <w:rFonts w:hint="eastAsia"/>
        </w:rPr>
        <w:t>）</w:t>
      </w:r>
    </w:p>
    <w:p w:rsidR="0099496D" w:rsidRPr="00BC188C" w:rsidRDefault="0099496D" w:rsidP="007355A5">
      <w:r w:rsidRPr="005E18D9">
        <w:rPr>
          <w:rFonts w:hint="eastAsia"/>
        </w:rPr>
        <w:t xml:space="preserve"> </w:t>
      </w:r>
      <w:r w:rsidRPr="005E18D9">
        <w:t xml:space="preserve"> Parameters= tuple (</w:t>
      </w:r>
      <w:r w:rsidRPr="0099496D">
        <w:t>status = DOWN</w:t>
      </w:r>
      <w:r w:rsidRPr="005E18D9">
        <w:t>),</w:t>
      </w:r>
      <w:r>
        <w:t xml:space="preserve"> </w:t>
      </w:r>
      <w:r w:rsidRPr="005E18D9">
        <w:t xml:space="preserve">level = </w:t>
      </w:r>
      <w:proofErr w:type="gramStart"/>
      <w:r w:rsidRPr="005E18D9">
        <w:t>length(</w:t>
      </w:r>
      <w:proofErr w:type="gramEnd"/>
      <w:r w:rsidRPr="005E18D9">
        <w:t xml:space="preserve">NE) = </w:t>
      </w:r>
      <w:r>
        <w:t>2</w:t>
      </w:r>
      <w:r w:rsidR="008F0197">
        <w:t>,</w:t>
      </w:r>
      <w:r w:rsidR="008F0197" w:rsidRPr="008F0197">
        <w:t xml:space="preserve"> </w:t>
      </w:r>
      <w:r w:rsidR="008F0197" w:rsidRPr="003B6BFC">
        <w:t>abstract = “</w:t>
      </w:r>
      <w:r w:rsidR="008F0197" w:rsidRPr="00F24948">
        <w:t>Vlan-interface11 down</w:t>
      </w:r>
      <w:r w:rsidR="008F0197" w:rsidRPr="003B6BFC">
        <w:t>”, Influence =</w:t>
      </w:r>
      <w:r w:rsidR="008F0197">
        <w:t>NULL</w:t>
      </w:r>
      <w:r w:rsidRPr="005E18D9">
        <w:t xml:space="preserve"> )</w:t>
      </w:r>
    </w:p>
    <w:p w:rsidR="0099496D" w:rsidRDefault="0099496D" w:rsidP="007355A5"/>
    <w:p w:rsidR="00DC0A8D" w:rsidRDefault="00DC0A8D" w:rsidP="007355A5">
      <w:r>
        <w:rPr>
          <w:rFonts w:hint="eastAsia"/>
        </w:rPr>
        <w:t>父子规则</w:t>
      </w:r>
      <w:r>
        <w:rPr>
          <w:rFonts w:hint="eastAsia"/>
        </w:rPr>
        <w:t xml:space="preserve"> </w:t>
      </w:r>
      <w:r>
        <w:t xml:space="preserve">rule1: </w:t>
      </w:r>
      <w:r>
        <w:rPr>
          <w:rFonts w:hint="eastAsia"/>
        </w:rPr>
        <w:t xml:space="preserve"> </w:t>
      </w:r>
      <w:r>
        <w:t xml:space="preserve">  </w:t>
      </w:r>
      <w:r w:rsidRPr="0031283D">
        <w:t>PHY_</w:t>
      </w:r>
      <w:proofErr w:type="gramStart"/>
      <w:r w:rsidRPr="0031283D">
        <w:t>UPDOWN</w:t>
      </w:r>
      <w:r>
        <w:t>(</w:t>
      </w:r>
      <w:proofErr w:type="gramEnd"/>
      <w:r w:rsidR="0099496D">
        <w:t>warn1</w:t>
      </w:r>
      <w:r>
        <w:t xml:space="preserve">) ----&gt; </w:t>
      </w:r>
      <w:r w:rsidRPr="0031283D">
        <w:t>LINK_UPDOWN</w:t>
      </w:r>
      <w:r>
        <w:t>(</w:t>
      </w:r>
      <w:r w:rsidR="0099496D">
        <w:t>warn2</w:t>
      </w:r>
      <w:r>
        <w:t>)</w:t>
      </w:r>
      <w:r w:rsidR="0099496D">
        <w:t>, satisfy: warn1.NE=</w:t>
      </w:r>
      <w:r w:rsidR="00877A9D">
        <w:t>=</w:t>
      </w:r>
      <w:r w:rsidR="0099496D">
        <w:t>warn2.NE</w:t>
      </w:r>
    </w:p>
    <w:p w:rsidR="00DC0A8D" w:rsidRDefault="00DC0A8D" w:rsidP="007355A5">
      <w:r>
        <w:rPr>
          <w:rFonts w:hint="eastAsia"/>
        </w:rPr>
        <w:t>父子规则</w:t>
      </w:r>
      <w:r>
        <w:rPr>
          <w:rFonts w:hint="eastAsia"/>
        </w:rPr>
        <w:t xml:space="preserve"> </w:t>
      </w:r>
      <w:r>
        <w:t xml:space="preserve">rule2: </w:t>
      </w:r>
      <w:r>
        <w:rPr>
          <w:rFonts w:hint="eastAsia"/>
        </w:rPr>
        <w:t xml:space="preserve"> </w:t>
      </w:r>
      <w:r>
        <w:t xml:space="preserve">  </w:t>
      </w:r>
      <w:r w:rsidRPr="0031283D">
        <w:t>LINK_UPDOWN</w:t>
      </w:r>
      <w:r w:rsidR="00B97570">
        <w:t>(</w:t>
      </w:r>
      <w:r w:rsidR="0099496D">
        <w:t>warn1</w:t>
      </w:r>
      <w:r>
        <w:t>）</w:t>
      </w:r>
      <w:r>
        <w:t xml:space="preserve">----&gt; </w:t>
      </w:r>
      <w:r w:rsidRPr="00F24948">
        <w:t>OSPF_NBR_CHG</w:t>
      </w:r>
      <w:r>
        <w:t>(</w:t>
      </w:r>
      <w:r w:rsidR="00B97570">
        <w:t>warn2</w:t>
      </w:r>
      <w:r>
        <w:t>)   satisfy:</w:t>
      </w:r>
      <w:r w:rsidR="00B97570" w:rsidRPr="00B97570">
        <w:t xml:space="preserve"> </w:t>
      </w:r>
      <w:r w:rsidR="00B97570">
        <w:t>warn1.</w:t>
      </w:r>
      <w:r>
        <w:t>NE.intvlan =</w:t>
      </w:r>
      <w:r w:rsidR="00B97570" w:rsidRPr="00B97570">
        <w:t xml:space="preserve"> </w:t>
      </w:r>
      <w:r w:rsidR="00877A9D">
        <w:t>=</w:t>
      </w:r>
      <w:r w:rsidR="00B97570">
        <w:t>warn2.</w:t>
      </w:r>
      <w:r w:rsidR="00B97570" w:rsidRPr="00B97570">
        <w:rPr>
          <w:color w:val="00B0F0"/>
        </w:rPr>
        <w:t xml:space="preserve"> </w:t>
      </w:r>
      <w:proofErr w:type="spellStart"/>
      <w:r w:rsidR="00B97570" w:rsidRPr="005E18D9">
        <w:rPr>
          <w:color w:val="00B0F0"/>
        </w:rPr>
        <w:t>Parameters</w:t>
      </w:r>
      <w:r>
        <w:t>.intvlan</w:t>
      </w:r>
      <w:proofErr w:type="spellEnd"/>
    </w:p>
    <w:p w:rsidR="00DC0A8D" w:rsidRDefault="00DC0A8D" w:rsidP="007355A5">
      <w:r>
        <w:rPr>
          <w:rFonts w:hint="eastAsia"/>
        </w:rPr>
        <w:t>父子规则</w:t>
      </w:r>
      <w:r>
        <w:rPr>
          <w:rFonts w:hint="eastAsia"/>
        </w:rPr>
        <w:t xml:space="preserve"> </w:t>
      </w:r>
      <w:r>
        <w:t xml:space="preserve">rule3: </w:t>
      </w:r>
      <w:r>
        <w:rPr>
          <w:rFonts w:hint="eastAsia"/>
        </w:rPr>
        <w:t xml:space="preserve"> </w:t>
      </w:r>
      <w:r>
        <w:t xml:space="preserve">  </w:t>
      </w:r>
      <w:r w:rsidRPr="00F24948">
        <w:t>OSPF_NBR_</w:t>
      </w:r>
      <w:proofErr w:type="gramStart"/>
      <w:r w:rsidRPr="00F24948">
        <w:t>CHG</w:t>
      </w:r>
      <w:r>
        <w:t>(</w:t>
      </w:r>
      <w:proofErr w:type="gramEnd"/>
      <w:r w:rsidR="00877A9D">
        <w:t>warn1</w:t>
      </w:r>
      <w:r>
        <w:t xml:space="preserve">) ----&gt; </w:t>
      </w:r>
      <w:r w:rsidRPr="00F24948">
        <w:t>OSPF_NBR_CHG_REASON</w:t>
      </w:r>
      <w:r>
        <w:t>(</w:t>
      </w:r>
      <w:r w:rsidR="00877A9D">
        <w:t>warn2</w:t>
      </w:r>
      <w:r>
        <w:t xml:space="preserve">), </w:t>
      </w:r>
      <w:r w:rsidRPr="00F24948">
        <w:t>OSPF_LAST_NBR_DOWN</w:t>
      </w:r>
      <w:r>
        <w:t>(</w:t>
      </w:r>
      <w:r w:rsidR="00877A9D">
        <w:t>warn3</w:t>
      </w:r>
      <w:r>
        <w:t xml:space="preserve">),  satisfy: </w:t>
      </w:r>
      <w:r w:rsidR="00877A9D">
        <w:t>warn1.</w:t>
      </w:r>
      <w:r w:rsidR="00877A9D" w:rsidRPr="00877A9D">
        <w:rPr>
          <w:color w:val="00B0F0"/>
        </w:rPr>
        <w:t xml:space="preserve"> </w:t>
      </w:r>
      <w:proofErr w:type="spellStart"/>
      <w:r w:rsidR="00877A9D" w:rsidRPr="005E18D9">
        <w:rPr>
          <w:color w:val="00B0F0"/>
        </w:rPr>
        <w:t>Parameters</w:t>
      </w:r>
      <w:r>
        <w:t>.neighbor</w:t>
      </w:r>
      <w:proofErr w:type="spellEnd"/>
      <w:r>
        <w:t xml:space="preserve"> =</w:t>
      </w:r>
      <w:r w:rsidR="00877A9D">
        <w:t>=</w:t>
      </w:r>
      <w:r>
        <w:t xml:space="preserve"> </w:t>
      </w:r>
      <w:r w:rsidR="00877A9D">
        <w:t>warn2.</w:t>
      </w:r>
      <w:r w:rsidR="00877A9D" w:rsidRPr="00877A9D">
        <w:rPr>
          <w:color w:val="00B0F0"/>
        </w:rPr>
        <w:t xml:space="preserve"> </w:t>
      </w:r>
      <w:proofErr w:type="gramStart"/>
      <w:r w:rsidR="00877A9D" w:rsidRPr="005E18D9">
        <w:rPr>
          <w:color w:val="00B0F0"/>
        </w:rPr>
        <w:t>Parameters</w:t>
      </w:r>
      <w:r>
        <w:t>.</w:t>
      </w:r>
      <w:proofErr w:type="gramEnd"/>
      <w:r w:rsidR="00877A9D" w:rsidRPr="00877A9D">
        <w:rPr>
          <w:color w:val="00B0F0"/>
        </w:rPr>
        <w:t xml:space="preserve"> </w:t>
      </w:r>
      <w:r w:rsidR="00877A9D" w:rsidRPr="005E18D9">
        <w:rPr>
          <w:color w:val="00B0F0"/>
        </w:rPr>
        <w:t xml:space="preserve">Neighbor </w:t>
      </w:r>
      <w:proofErr w:type="gramStart"/>
      <w:r w:rsidR="00877A9D" w:rsidRPr="005E18D9">
        <w:rPr>
          <w:color w:val="00B0F0"/>
        </w:rPr>
        <w:t>address</w:t>
      </w:r>
      <w:proofErr w:type="gramEnd"/>
      <w:r w:rsidR="00877A9D">
        <w:rPr>
          <w:color w:val="00B0F0"/>
        </w:rPr>
        <w:t xml:space="preserve"> ==warn</w:t>
      </w:r>
      <w:r w:rsidR="00877A9D">
        <w:t>3.</w:t>
      </w:r>
      <w:r w:rsidR="00877A9D" w:rsidRPr="00877A9D">
        <w:rPr>
          <w:color w:val="00B0F0"/>
        </w:rPr>
        <w:t xml:space="preserve"> </w:t>
      </w:r>
      <w:proofErr w:type="gramStart"/>
      <w:r w:rsidR="00877A9D" w:rsidRPr="005E18D9">
        <w:rPr>
          <w:color w:val="00B0F0"/>
        </w:rPr>
        <w:t>Parameters</w:t>
      </w:r>
      <w:r w:rsidR="00877A9D">
        <w:t>.</w:t>
      </w:r>
      <w:proofErr w:type="gramEnd"/>
      <w:r w:rsidR="00877A9D" w:rsidRPr="00877A9D">
        <w:rPr>
          <w:color w:val="00B0F0"/>
        </w:rPr>
        <w:t xml:space="preserve"> </w:t>
      </w:r>
      <w:r w:rsidR="00877A9D" w:rsidRPr="005E18D9">
        <w:rPr>
          <w:color w:val="00B0F0"/>
        </w:rPr>
        <w:t>Remote address</w:t>
      </w:r>
    </w:p>
    <w:p w:rsidR="00DC0A8D" w:rsidRDefault="00DC0A8D" w:rsidP="007355A5">
      <w:r>
        <w:rPr>
          <w:rFonts w:hint="eastAsia"/>
        </w:rPr>
        <w:t xml:space="preserve"> </w:t>
      </w:r>
      <w:r>
        <w:t xml:space="preserve">             </w:t>
      </w:r>
    </w:p>
    <w:p w:rsidR="00877A9D" w:rsidRDefault="00877A9D" w:rsidP="007355A5">
      <w:r>
        <w:rPr>
          <w:noProof/>
        </w:rPr>
        <w:lastRenderedPageBreak/>
        <w:drawing>
          <wp:inline distT="0" distB="0" distL="0" distR="0" wp14:anchorId="207F7D95" wp14:editId="5601795F">
            <wp:extent cx="3026703" cy="201379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76" cy="202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8D" w:rsidRDefault="00DC0A8D" w:rsidP="007355A5">
      <w:r>
        <w:rPr>
          <w:rFonts w:hint="eastAsia"/>
        </w:rPr>
        <w:t>根据设备</w:t>
      </w:r>
      <w:r w:rsidRPr="00B667B5">
        <w:rPr>
          <w:rFonts w:hint="eastAsia"/>
        </w:rPr>
        <w:t>I</w:t>
      </w:r>
      <w:r w:rsidRPr="00B667B5">
        <w:t>P = 177.17.17.7,</w:t>
      </w:r>
      <w:r w:rsidRPr="00B667B5">
        <w:rPr>
          <w:rFonts w:hint="eastAsia"/>
        </w:rPr>
        <w:t>将上述告警划为同一个</w:t>
      </w:r>
      <w:r>
        <w:rPr>
          <w:rFonts w:hint="eastAsia"/>
        </w:rPr>
        <w:t>告警组，应用上述规则，得到关联结果为：</w:t>
      </w:r>
      <w:r>
        <w:rPr>
          <w:rFonts w:hint="eastAsia"/>
        </w:rPr>
        <w:t xml:space="preserve"> </w:t>
      </w:r>
    </w:p>
    <w:p w:rsidR="00DC0A8D" w:rsidRPr="0031283D" w:rsidRDefault="00DC0A8D" w:rsidP="007355A5">
      <w:r w:rsidRPr="00F24948">
        <w:t>Jun 11 20:18:22 177.17.17.7 Jun 11 20:17:54 2020 S125G2 %%10IFNET/5/LINK_UPDOWN: Line protocol state on the interface HundredGigE1/4/0/1 changed to down.</w:t>
      </w:r>
    </w:p>
    <w:p w:rsidR="00DC0A8D" w:rsidRDefault="00DC0A8D" w:rsidP="007355A5">
      <w:r>
        <w:rPr>
          <w:rFonts w:hint="eastAsia"/>
        </w:rPr>
        <w:t>聚合告警：</w:t>
      </w:r>
      <w:r>
        <w:rPr>
          <w:rFonts w:hint="eastAsia"/>
        </w:rPr>
        <w:t xml:space="preserve"> </w:t>
      </w:r>
    </w:p>
    <w:p w:rsidR="00DC0A8D" w:rsidRPr="0031283D" w:rsidRDefault="00DC0A8D" w:rsidP="007355A5">
      <w:r>
        <w:t>I</w:t>
      </w:r>
      <w:r w:rsidRPr="00F24948">
        <w:t>nterface HundredGigE1/4/0/1</w:t>
      </w:r>
      <w:r>
        <w:t xml:space="preserve"> down, </w:t>
      </w:r>
      <w:proofErr w:type="spellStart"/>
      <w:r>
        <w:t>ospf</w:t>
      </w:r>
      <w:proofErr w:type="spellEnd"/>
      <w:r>
        <w:t xml:space="preserve"> 1 neighbor down. </w:t>
      </w:r>
    </w:p>
    <w:p w:rsidR="00DC0A8D" w:rsidRDefault="00DC0A8D" w:rsidP="007355A5"/>
    <w:p w:rsidR="00DC0A8D" w:rsidRDefault="00DC0A8D" w:rsidP="007355A5"/>
    <w:p w:rsidR="00DC0A8D" w:rsidRDefault="00DC0A8D" w:rsidP="007355A5">
      <w:pPr>
        <w:pStyle w:val="2"/>
      </w:pPr>
      <w:r>
        <w:rPr>
          <w:rFonts w:hint="eastAsia"/>
        </w:rPr>
        <w:t>Demo</w:t>
      </w:r>
      <w:r>
        <w:t>5</w:t>
      </w:r>
      <w:r>
        <w:rPr>
          <w:rFonts w:hint="eastAsia"/>
        </w:rPr>
        <w:t>：单板重</w:t>
      </w:r>
      <w:proofErr w:type="gramStart"/>
      <w:r>
        <w:rPr>
          <w:rFonts w:hint="eastAsia"/>
        </w:rPr>
        <w:t>启导致</w:t>
      </w:r>
      <w:proofErr w:type="gramEnd"/>
      <w:r>
        <w:rPr>
          <w:rFonts w:hint="eastAsia"/>
        </w:rPr>
        <w:t>路由故障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风扇故障</w:t>
      </w:r>
    </w:p>
    <w:p w:rsidR="00DC0A8D" w:rsidRDefault="00DC0A8D" w:rsidP="007355A5">
      <w:r w:rsidRPr="00E45C7C">
        <w:t>%May 12 23:11:43:561 2020 12508 W DEV/2/BOARD_STATE_FAULT: -MDC=1; Board state changed to Fault on slot 2, type is LSXM1CGQ36TD1.</w:t>
      </w:r>
    </w:p>
    <w:p w:rsidR="00DC0A8D" w:rsidRPr="009225A0" w:rsidRDefault="00DC0A8D" w:rsidP="007355A5">
      <w:r w:rsidRPr="00BC188C">
        <w:t>（</w:t>
      </w:r>
      <w:r w:rsidRPr="00BC188C">
        <w:t>===</w:t>
      </w:r>
      <w:r w:rsidRPr="00BC188C">
        <w:rPr>
          <w:rFonts w:hint="eastAsia"/>
        </w:rPr>
        <w:t>&gt;</w:t>
      </w:r>
      <w:r w:rsidRPr="00BC188C">
        <w:t xml:space="preserve"> </w:t>
      </w:r>
      <w:proofErr w:type="spellStart"/>
      <w:r w:rsidRPr="00BC188C">
        <w:t>warn</w:t>
      </w:r>
      <w:r w:rsidR="007675EB">
        <w:t>_</w:t>
      </w:r>
      <w:r w:rsidRPr="00BC188C">
        <w:t>type</w:t>
      </w:r>
      <w:proofErr w:type="spellEnd"/>
      <w:r w:rsidRPr="00BC188C">
        <w:t xml:space="preserve"> =</w:t>
      </w:r>
      <w:r w:rsidRPr="009225A0">
        <w:t xml:space="preserve"> BOARD_STATE_FAULT</w:t>
      </w:r>
      <w:r w:rsidRPr="00BC188C">
        <w:t>,</w:t>
      </w:r>
      <w:r w:rsidR="007675EB">
        <w:t xml:space="preserve"> </w:t>
      </w:r>
      <w:r w:rsidRPr="00BC188C">
        <w:t>NE = tuple (device=</w:t>
      </w:r>
      <w:r w:rsidRPr="009225A0">
        <w:t>12508 W</w:t>
      </w:r>
      <w:r w:rsidRPr="00BC188C">
        <w:t xml:space="preserve">, </w:t>
      </w:r>
      <w:r>
        <w:t>chassis = 0, board =2</w:t>
      </w:r>
      <w:r w:rsidRPr="00BC188C">
        <w:t xml:space="preserve">) </w:t>
      </w:r>
      <w:r w:rsidR="007675EB">
        <w:t xml:space="preserve">, </w:t>
      </w:r>
      <w:r w:rsidR="007675EB" w:rsidRPr="005E18D9">
        <w:t xml:space="preserve">Parameters= </w:t>
      </w:r>
      <w:r w:rsidR="007675EB">
        <w:rPr>
          <w:rFonts w:hint="eastAsia"/>
        </w:rPr>
        <w:t>NULL</w:t>
      </w:r>
      <w:r w:rsidR="007675EB" w:rsidRPr="005E18D9">
        <w:t>,</w:t>
      </w:r>
      <w:r w:rsidR="007675EB">
        <w:t xml:space="preserve"> </w:t>
      </w:r>
      <w:r w:rsidR="007675EB" w:rsidRPr="005E18D9">
        <w:t xml:space="preserve">level = length(NE) = </w:t>
      </w:r>
      <w:r w:rsidR="007675EB">
        <w:t>3</w:t>
      </w:r>
      <w:r w:rsidR="008F0197">
        <w:t xml:space="preserve">, </w:t>
      </w:r>
      <w:r w:rsidR="008F0197" w:rsidRPr="003B6BFC">
        <w:t>abstract = “</w:t>
      </w:r>
      <w:r w:rsidR="001101F6">
        <w:t>S</w:t>
      </w:r>
      <w:r w:rsidR="008F0197" w:rsidRPr="00E45C7C">
        <w:t>lot 2</w:t>
      </w:r>
      <w:r w:rsidR="001101F6">
        <w:t xml:space="preserve"> Fault</w:t>
      </w:r>
      <w:r w:rsidR="008F0197" w:rsidRPr="003B6BFC">
        <w:t>”, Influence =</w:t>
      </w:r>
      <w:r w:rsidR="008F0197">
        <w:t>NULL</w:t>
      </w:r>
      <w:r w:rsidR="007675EB" w:rsidRPr="005E18D9">
        <w:t xml:space="preserve"> )</w:t>
      </w:r>
    </w:p>
    <w:p w:rsidR="00DC0A8D" w:rsidRDefault="00DC0A8D" w:rsidP="007355A5">
      <w:r w:rsidRPr="00E45C7C">
        <w:t>%May 12 23:11:43:567 2020 12508 W IFNET/3/PHY_UPDOWN: -MDC=1; Physical state on the interface Vlan-interface4094 changed to down.</w:t>
      </w:r>
    </w:p>
    <w:p w:rsidR="007675EB" w:rsidRPr="009225A0" w:rsidRDefault="007675EB" w:rsidP="007355A5">
      <w:r w:rsidRPr="00BC188C">
        <w:t>（</w:t>
      </w:r>
      <w:r w:rsidRPr="00BC188C">
        <w:t>===</w:t>
      </w:r>
      <w:r w:rsidRPr="00BC188C">
        <w:rPr>
          <w:rFonts w:hint="eastAsia"/>
        </w:rPr>
        <w:t>&gt;</w:t>
      </w:r>
      <w:r w:rsidRPr="00BC188C">
        <w:t xml:space="preserve"> </w:t>
      </w:r>
      <w:proofErr w:type="spellStart"/>
      <w:r w:rsidRPr="00BC188C">
        <w:t>warn</w:t>
      </w:r>
      <w:r>
        <w:t>_</w:t>
      </w:r>
      <w:r w:rsidRPr="00BC188C">
        <w:t>type</w:t>
      </w:r>
      <w:proofErr w:type="spellEnd"/>
      <w:r w:rsidRPr="00BC188C">
        <w:t xml:space="preserve"> =</w:t>
      </w:r>
      <w:r w:rsidRPr="009225A0">
        <w:t xml:space="preserve"> </w:t>
      </w:r>
      <w:r>
        <w:rPr>
          <w:rFonts w:hint="eastAsia"/>
        </w:rPr>
        <w:t>PH</w:t>
      </w:r>
      <w:r>
        <w:t>Y</w:t>
      </w:r>
      <w:r w:rsidRPr="009225A0">
        <w:t>_UPDOWN</w:t>
      </w:r>
      <w:r w:rsidRPr="00BC188C">
        <w:t>,</w:t>
      </w:r>
      <w:r>
        <w:t xml:space="preserve"> </w:t>
      </w:r>
      <w:r w:rsidRPr="00BC188C">
        <w:t>NE = tuple (device=</w:t>
      </w:r>
      <w:r w:rsidRPr="009225A0">
        <w:t>12508 W</w:t>
      </w:r>
      <w:r w:rsidRPr="00BC188C"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=4094</w:t>
      </w:r>
      <w:r w:rsidRPr="00BC188C">
        <w:t xml:space="preserve">) </w:t>
      </w:r>
      <w:r>
        <w:t xml:space="preserve">, </w:t>
      </w:r>
      <w:r w:rsidRPr="005E18D9">
        <w:t xml:space="preserve">Parameters= </w:t>
      </w:r>
      <w:r>
        <w:rPr>
          <w:rFonts w:hint="eastAsia"/>
        </w:rPr>
        <w:t>t</w:t>
      </w:r>
      <w:r>
        <w:t>uple(status=down)</w:t>
      </w:r>
      <w:r w:rsidRPr="005E18D9">
        <w:t>,</w:t>
      </w:r>
      <w:r>
        <w:t xml:space="preserve"> </w:t>
      </w:r>
      <w:r w:rsidRPr="005E18D9">
        <w:t xml:space="preserve">level = length(NE) = </w:t>
      </w:r>
      <w:r>
        <w:t>2</w:t>
      </w:r>
      <w:r w:rsidR="008F0197">
        <w:t xml:space="preserve">, </w:t>
      </w:r>
      <w:r w:rsidR="008F0197" w:rsidRPr="003B6BFC">
        <w:t>abstract = “</w:t>
      </w:r>
      <w:r w:rsidR="008F0197" w:rsidRPr="00E45C7C">
        <w:t>Vlan-interface4094</w:t>
      </w:r>
      <w:r w:rsidR="008F0197">
        <w:t xml:space="preserve"> down</w:t>
      </w:r>
      <w:r w:rsidR="008F0197" w:rsidRPr="003B6BFC">
        <w:t>”, Influence =</w:t>
      </w:r>
      <w:r w:rsidR="008F0197">
        <w:t>NULL</w:t>
      </w:r>
      <w:r w:rsidRPr="005E18D9">
        <w:t xml:space="preserve"> )</w:t>
      </w:r>
    </w:p>
    <w:p w:rsidR="00DC0A8D" w:rsidRDefault="00DC0A8D" w:rsidP="007355A5">
      <w:r w:rsidRPr="00E45C7C">
        <w:t>%May 12 23:11:43:569 2020 12508 W OSPF/5/OSPF_NBR_CHG: -MDC=1; OSPF 1 Neighbor 222.1.1.2(Vlan-interface4094) changed from FULL to DOWN.</w:t>
      </w:r>
    </w:p>
    <w:p w:rsidR="007675EB" w:rsidRPr="005E18D9" w:rsidRDefault="007675EB" w:rsidP="007355A5">
      <w:r w:rsidRPr="005E18D9">
        <w:t xml:space="preserve"> </w:t>
      </w:r>
      <w:proofErr w:type="gramStart"/>
      <w:r w:rsidRPr="005E18D9">
        <w:t>( =</w:t>
      </w:r>
      <w:proofErr w:type="gramEnd"/>
      <w:r w:rsidRPr="005E18D9">
        <w:t>====&gt;</w:t>
      </w:r>
      <w:proofErr w:type="spellStart"/>
      <w:r w:rsidRPr="005E18D9">
        <w:t>warn_type</w:t>
      </w:r>
      <w:proofErr w:type="spellEnd"/>
      <w:r w:rsidRPr="005E18D9">
        <w:t xml:space="preserve"> = </w:t>
      </w:r>
      <w:r w:rsidRPr="009761BD">
        <w:t>OSPF_NBR_CHG</w:t>
      </w:r>
      <w:r w:rsidRPr="005E18D9">
        <w:t xml:space="preserve">,  NE = tuple ( device= </w:t>
      </w:r>
      <w:r w:rsidRPr="00BC188C">
        <w:t xml:space="preserve"> </w:t>
      </w:r>
      <w:r w:rsidRPr="009225A0">
        <w:t>12508 W</w:t>
      </w:r>
      <w:r w:rsidRPr="00BC188C">
        <w:t>,</w:t>
      </w:r>
      <w:r w:rsidRPr="005E18D9">
        <w:t xml:space="preserve">, </w:t>
      </w:r>
      <w:r w:rsidRPr="00BC188C">
        <w:t xml:space="preserve">route = </w:t>
      </w:r>
      <w:proofErr w:type="spellStart"/>
      <w:r w:rsidRPr="00BC188C">
        <w:t>ospf</w:t>
      </w:r>
      <w:proofErr w:type="spellEnd"/>
      <w:r w:rsidRPr="00BC188C">
        <w:t xml:space="preserve">, </w:t>
      </w:r>
      <w:r>
        <w:t xml:space="preserve"> </w:t>
      </w:r>
      <w:proofErr w:type="spellStart"/>
      <w:r w:rsidRPr="00BC188C">
        <w:t>ospf</w:t>
      </w:r>
      <w:proofErr w:type="spellEnd"/>
      <w:r w:rsidRPr="00BC188C">
        <w:t xml:space="preserve"> id =1</w:t>
      </w:r>
      <w:r w:rsidRPr="005E18D9">
        <w:t xml:space="preserve"> )</w:t>
      </w:r>
    </w:p>
    <w:p w:rsidR="007675EB" w:rsidRDefault="007675EB" w:rsidP="007355A5">
      <w:r w:rsidRPr="005E18D9">
        <w:rPr>
          <w:rFonts w:hint="eastAsia"/>
        </w:rPr>
        <w:t xml:space="preserve"> </w:t>
      </w:r>
      <w:r w:rsidRPr="005E18D9">
        <w:t xml:space="preserve"> Parameters= tuple (</w:t>
      </w:r>
      <w:r w:rsidRPr="0099496D">
        <w:t>Neighbor = 11.1.1.1</w:t>
      </w:r>
      <w:r w:rsidRPr="005E18D9">
        <w:t xml:space="preserve">, </w:t>
      </w:r>
      <w:proofErr w:type="spellStart"/>
      <w:r>
        <w:t>intVlan</w:t>
      </w:r>
      <w:proofErr w:type="spellEnd"/>
      <w:r>
        <w:t xml:space="preserve"> =4094</w:t>
      </w:r>
      <w:r w:rsidRPr="0099496D">
        <w:t>, status = DOWN</w:t>
      </w:r>
      <w:r w:rsidRPr="005E18D9">
        <w:t>),</w:t>
      </w:r>
    </w:p>
    <w:p w:rsidR="007675EB" w:rsidRPr="009225A0" w:rsidRDefault="007675EB" w:rsidP="007355A5">
      <w:r w:rsidRPr="005E18D9">
        <w:rPr>
          <w:color w:val="00B0F0"/>
        </w:rPr>
        <w:t xml:space="preserve"> level = </w:t>
      </w:r>
      <w:proofErr w:type="gramStart"/>
      <w:r w:rsidRPr="005E18D9">
        <w:rPr>
          <w:color w:val="00B0F0"/>
        </w:rPr>
        <w:t>length(</w:t>
      </w:r>
      <w:proofErr w:type="gramEnd"/>
      <w:r w:rsidRPr="005E18D9">
        <w:rPr>
          <w:color w:val="00B0F0"/>
        </w:rPr>
        <w:t>NE) = 3</w:t>
      </w:r>
      <w:r w:rsidR="008F0197">
        <w:rPr>
          <w:color w:val="00B0F0"/>
        </w:rPr>
        <w:t xml:space="preserve">, </w:t>
      </w:r>
      <w:r w:rsidR="008F0197" w:rsidRPr="003B6BFC">
        <w:t>abstract = “</w:t>
      </w:r>
      <w:r w:rsidR="008F0197" w:rsidRPr="00E45C7C">
        <w:t>OSPF 1 Neighbor</w:t>
      </w:r>
      <w:r w:rsidR="008F0197">
        <w:t xml:space="preserve"> down</w:t>
      </w:r>
      <w:r w:rsidR="008F0197" w:rsidRPr="003B6BFC">
        <w:t>”, Influence =</w:t>
      </w:r>
      <w:r w:rsidR="008F0197">
        <w:t>”</w:t>
      </w:r>
      <w:r w:rsidR="008F0197" w:rsidRPr="008F0197">
        <w:t xml:space="preserve"> </w:t>
      </w:r>
      <w:r w:rsidR="008F0197" w:rsidRPr="00E45C7C">
        <w:t>OSPF Neighbor</w:t>
      </w:r>
      <w:r w:rsidR="008F0197">
        <w:t xml:space="preserve"> down”</w:t>
      </w:r>
      <w:r w:rsidRPr="005E18D9">
        <w:rPr>
          <w:color w:val="00B0F0"/>
        </w:rPr>
        <w:t xml:space="preserve"> )</w:t>
      </w:r>
    </w:p>
    <w:p w:rsidR="00DC0A8D" w:rsidRPr="00E45C7C" w:rsidRDefault="00DC0A8D" w:rsidP="007355A5">
      <w:r w:rsidRPr="00E45C7C">
        <w:t>%May 12 23:11:43:571 2020 12508 W IFNET/5/LINK_UPDOWN: -MDC=1; Line protocol state on the interface Vlan-interface4094 changed to down.</w:t>
      </w:r>
    </w:p>
    <w:p w:rsidR="00DC0A8D" w:rsidRDefault="00DC0A8D" w:rsidP="007355A5">
      <w:r w:rsidRPr="00E45C7C">
        <w:t xml:space="preserve">%May 12 23:11:43:572 2020 12508 W OSPFV3/5/OSPFv3_NBR_CHG: -MDC=1; OSPFv3 1 Neighbor 2.2.2.2(Vlan-interface4094) received </w:t>
      </w:r>
      <w:proofErr w:type="spellStart"/>
      <w:r w:rsidRPr="00E45C7C">
        <w:t>KillNbr</w:t>
      </w:r>
      <w:proofErr w:type="spellEnd"/>
      <w:r w:rsidRPr="00E45C7C">
        <w:t xml:space="preserve"> and its state from FULL to DOWN.</w:t>
      </w:r>
    </w:p>
    <w:p w:rsidR="007675EB" w:rsidRPr="005E18D9" w:rsidRDefault="007675EB" w:rsidP="007355A5">
      <w:r w:rsidRPr="005E18D9">
        <w:t xml:space="preserve"> </w:t>
      </w:r>
      <w:proofErr w:type="gramStart"/>
      <w:r w:rsidRPr="005E18D9">
        <w:t>( =</w:t>
      </w:r>
      <w:proofErr w:type="gramEnd"/>
      <w:r w:rsidRPr="005E18D9">
        <w:t>====&gt;</w:t>
      </w:r>
      <w:proofErr w:type="spellStart"/>
      <w:r w:rsidRPr="005E18D9">
        <w:t>warn_type</w:t>
      </w:r>
      <w:proofErr w:type="spellEnd"/>
      <w:r w:rsidRPr="005E18D9">
        <w:t xml:space="preserve"> = </w:t>
      </w:r>
      <w:r w:rsidRPr="000470AA">
        <w:t>OSPFv3</w:t>
      </w:r>
      <w:r w:rsidRPr="009761BD">
        <w:t>_NBR_CHG</w:t>
      </w:r>
      <w:r w:rsidRPr="005E18D9">
        <w:t xml:space="preserve">,  NE = tuple ( device= </w:t>
      </w:r>
      <w:r w:rsidRPr="009225A0">
        <w:t>12508 W</w:t>
      </w:r>
      <w:r w:rsidRPr="00BC188C">
        <w:t>,</w:t>
      </w:r>
      <w:r w:rsidRPr="005E18D9">
        <w:t xml:space="preserve">, </w:t>
      </w:r>
      <w:r w:rsidRPr="00BC188C">
        <w:t>route = ospf</w:t>
      </w:r>
      <w:r>
        <w:t>v3</w:t>
      </w:r>
      <w:r w:rsidRPr="00BC188C">
        <w:t xml:space="preserve">, </w:t>
      </w:r>
      <w:r>
        <w:t xml:space="preserve"> </w:t>
      </w:r>
      <w:r w:rsidRPr="00BC188C">
        <w:t>ospf</w:t>
      </w:r>
      <w:r>
        <w:t>v3</w:t>
      </w:r>
      <w:r w:rsidRPr="00BC188C">
        <w:t xml:space="preserve"> id =1</w:t>
      </w:r>
      <w:r w:rsidRPr="005E18D9">
        <w:t xml:space="preserve"> )</w:t>
      </w:r>
    </w:p>
    <w:p w:rsidR="007675EB" w:rsidRDefault="007675EB" w:rsidP="007355A5">
      <w:r w:rsidRPr="005E18D9">
        <w:rPr>
          <w:rFonts w:hint="eastAsia"/>
        </w:rPr>
        <w:t xml:space="preserve"> </w:t>
      </w:r>
      <w:r w:rsidRPr="005E18D9">
        <w:t xml:space="preserve"> Parameters= tuple (</w:t>
      </w:r>
      <w:r w:rsidRPr="0099496D">
        <w:t xml:space="preserve">Neighbor = </w:t>
      </w:r>
      <w:r w:rsidRPr="000470AA">
        <w:t>2.2.2.2</w:t>
      </w:r>
      <w:r w:rsidRPr="005E18D9">
        <w:t xml:space="preserve">, </w:t>
      </w:r>
      <w:proofErr w:type="spellStart"/>
      <w:r>
        <w:t>intVlan</w:t>
      </w:r>
      <w:proofErr w:type="spellEnd"/>
      <w:r>
        <w:t xml:space="preserve"> =4094</w:t>
      </w:r>
      <w:r w:rsidRPr="0099496D">
        <w:t>, status = DOWN</w:t>
      </w:r>
      <w:r w:rsidRPr="005E18D9">
        <w:t>),</w:t>
      </w:r>
    </w:p>
    <w:p w:rsidR="007675EB" w:rsidRPr="000470AA" w:rsidRDefault="007675EB" w:rsidP="007355A5">
      <w:pPr>
        <w:rPr>
          <w:color w:val="00B0F0"/>
        </w:rPr>
      </w:pPr>
      <w:r w:rsidRPr="005E18D9">
        <w:rPr>
          <w:color w:val="00B0F0"/>
        </w:rPr>
        <w:t xml:space="preserve"> level = </w:t>
      </w:r>
      <w:proofErr w:type="gramStart"/>
      <w:r w:rsidRPr="005E18D9">
        <w:rPr>
          <w:color w:val="00B0F0"/>
        </w:rPr>
        <w:t>length(</w:t>
      </w:r>
      <w:proofErr w:type="gramEnd"/>
      <w:r w:rsidRPr="005E18D9">
        <w:rPr>
          <w:color w:val="00B0F0"/>
        </w:rPr>
        <w:t>NE) = 3</w:t>
      </w:r>
      <w:r w:rsidR="008F0197">
        <w:rPr>
          <w:color w:val="00B0F0"/>
        </w:rPr>
        <w:t>,</w:t>
      </w:r>
      <w:r w:rsidR="008F0197" w:rsidRPr="008F0197">
        <w:t xml:space="preserve"> </w:t>
      </w:r>
      <w:r w:rsidR="008F0197" w:rsidRPr="003B6BFC">
        <w:t>abstract = “</w:t>
      </w:r>
      <w:r w:rsidR="008F0197" w:rsidRPr="00E45C7C">
        <w:t>OSPF</w:t>
      </w:r>
      <w:r w:rsidR="008F0197">
        <w:t>v3</w:t>
      </w:r>
      <w:r w:rsidR="008F0197" w:rsidRPr="00E45C7C">
        <w:t xml:space="preserve"> 1 Neighbor</w:t>
      </w:r>
      <w:r w:rsidR="008F0197">
        <w:t xml:space="preserve"> down</w:t>
      </w:r>
      <w:r w:rsidR="008F0197" w:rsidRPr="003B6BFC">
        <w:t>”, Influence =</w:t>
      </w:r>
      <w:r w:rsidR="008F0197">
        <w:t>”</w:t>
      </w:r>
      <w:r w:rsidR="008F0197" w:rsidRPr="008F0197">
        <w:t xml:space="preserve"> </w:t>
      </w:r>
      <w:r w:rsidR="008F0197" w:rsidRPr="00E45C7C">
        <w:t>OSPF</w:t>
      </w:r>
      <w:r w:rsidR="008F0197">
        <w:t>v3</w:t>
      </w:r>
      <w:r w:rsidR="008F0197" w:rsidRPr="00E45C7C">
        <w:t xml:space="preserve"> Neighbor</w:t>
      </w:r>
      <w:r w:rsidR="008F0197">
        <w:t xml:space="preserve"> down”</w:t>
      </w:r>
      <w:r w:rsidRPr="005E18D9">
        <w:rPr>
          <w:color w:val="00B0F0"/>
        </w:rPr>
        <w:t xml:space="preserve"> )</w:t>
      </w:r>
    </w:p>
    <w:p w:rsidR="00DC0A8D" w:rsidRDefault="00DC0A8D" w:rsidP="007355A5">
      <w:r w:rsidRPr="00E45C7C">
        <w:t>%May 12 23:11:43:572 2020 12508 W ISIS/5/ISIS_NBR_CHG: -MDC=1; IS-IS 1, Level-1 adjacency 0000.0000.0001 (Vlan-interface4094), state changed to DOWN, Reason: circuit data clean.</w:t>
      </w:r>
    </w:p>
    <w:p w:rsidR="007675EB" w:rsidRPr="005E18D9" w:rsidRDefault="007675EB" w:rsidP="007355A5">
      <w:proofErr w:type="gramStart"/>
      <w:r w:rsidRPr="005E18D9">
        <w:t>( =</w:t>
      </w:r>
      <w:proofErr w:type="gramEnd"/>
      <w:r w:rsidRPr="005E18D9">
        <w:t>====&gt;</w:t>
      </w:r>
      <w:proofErr w:type="spellStart"/>
      <w:r w:rsidRPr="005E18D9">
        <w:t>warn_type</w:t>
      </w:r>
      <w:proofErr w:type="spellEnd"/>
      <w:r w:rsidRPr="005E18D9">
        <w:t xml:space="preserve"> = </w:t>
      </w:r>
      <w:r w:rsidRPr="000E3A03">
        <w:t>ISIS</w:t>
      </w:r>
      <w:r w:rsidRPr="009761BD">
        <w:t xml:space="preserve"> _NBR_CHG</w:t>
      </w:r>
      <w:r w:rsidRPr="005E18D9">
        <w:t xml:space="preserve">,  NE = tuple ( device= </w:t>
      </w:r>
      <w:r w:rsidRPr="009225A0">
        <w:t>12508 W</w:t>
      </w:r>
      <w:r w:rsidRPr="005E18D9">
        <w:t xml:space="preserve">, </w:t>
      </w:r>
      <w:r w:rsidRPr="00BC188C">
        <w:t xml:space="preserve">route = </w:t>
      </w:r>
      <w:proofErr w:type="spellStart"/>
      <w:r>
        <w:t>isi</w:t>
      </w:r>
      <w:proofErr w:type="spellEnd"/>
      <w:r w:rsidRPr="00BC188C">
        <w:t xml:space="preserve">, </w:t>
      </w:r>
      <w:r>
        <w:t xml:space="preserve"> </w:t>
      </w:r>
      <w:proofErr w:type="spellStart"/>
      <w:r>
        <w:t>isis</w:t>
      </w:r>
      <w:proofErr w:type="spellEnd"/>
      <w:r w:rsidRPr="00BC188C">
        <w:t xml:space="preserve"> id =1</w:t>
      </w:r>
      <w:r w:rsidRPr="005E18D9">
        <w:t xml:space="preserve"> )</w:t>
      </w:r>
    </w:p>
    <w:p w:rsidR="007675EB" w:rsidRDefault="007675EB" w:rsidP="007355A5">
      <w:pPr>
        <w:rPr>
          <w:color w:val="00B0F0"/>
        </w:rPr>
      </w:pPr>
      <w:r w:rsidRPr="005E18D9">
        <w:rPr>
          <w:rFonts w:hint="eastAsia"/>
          <w:color w:val="00B0F0"/>
        </w:rPr>
        <w:t xml:space="preserve"> </w:t>
      </w:r>
      <w:r w:rsidRPr="005E18D9">
        <w:rPr>
          <w:color w:val="00B0F0"/>
        </w:rPr>
        <w:t xml:space="preserve"> Parameters= tuple (</w:t>
      </w:r>
      <w:r w:rsidRPr="00E45C7C">
        <w:t>Level-1 adjacency</w:t>
      </w:r>
      <w:r>
        <w:t>=</w:t>
      </w:r>
      <w:r w:rsidRPr="00E45C7C">
        <w:t xml:space="preserve"> 0000.0000.0001</w:t>
      </w:r>
      <w:r w:rsidRPr="005E18D9">
        <w:rPr>
          <w:color w:val="00B0F0"/>
        </w:rPr>
        <w:t xml:space="preserve">, </w:t>
      </w:r>
      <w:proofErr w:type="spellStart"/>
      <w:r>
        <w:rPr>
          <w:color w:val="00B0F0"/>
        </w:rPr>
        <w:t>intVlan</w:t>
      </w:r>
      <w:proofErr w:type="spellEnd"/>
      <w:r>
        <w:rPr>
          <w:color w:val="00B0F0"/>
        </w:rPr>
        <w:t xml:space="preserve"> =4094</w:t>
      </w:r>
      <w:r w:rsidRPr="0099496D">
        <w:rPr>
          <w:color w:val="00B0F0"/>
        </w:rPr>
        <w:t>, status = DOWN</w:t>
      </w:r>
      <w:r>
        <w:rPr>
          <w:color w:val="00B0F0"/>
        </w:rPr>
        <w:t>,</w:t>
      </w:r>
      <w:r w:rsidRPr="007675EB">
        <w:t xml:space="preserve"> </w:t>
      </w:r>
      <w:r w:rsidRPr="00E45C7C">
        <w:t>Reason</w:t>
      </w:r>
      <w:r>
        <w:t>=</w:t>
      </w:r>
      <w:r w:rsidRPr="00E45C7C">
        <w:t xml:space="preserve">circuit data </w:t>
      </w:r>
      <w:proofErr w:type="gramStart"/>
      <w:r w:rsidRPr="00E45C7C">
        <w:t>clean</w:t>
      </w:r>
      <w:r>
        <w:rPr>
          <w:color w:val="00B0F0"/>
        </w:rPr>
        <w:t xml:space="preserve"> </w:t>
      </w:r>
      <w:r w:rsidRPr="005E18D9">
        <w:rPr>
          <w:color w:val="00B0F0"/>
        </w:rPr>
        <w:t>)</w:t>
      </w:r>
      <w:proofErr w:type="gramEnd"/>
      <w:r w:rsidRPr="005E18D9">
        <w:rPr>
          <w:color w:val="00B0F0"/>
        </w:rPr>
        <w:t>,</w:t>
      </w:r>
    </w:p>
    <w:p w:rsidR="007675EB" w:rsidRPr="000E3A03" w:rsidRDefault="007675EB" w:rsidP="007355A5">
      <w:pPr>
        <w:rPr>
          <w:color w:val="00B0F0"/>
        </w:rPr>
      </w:pPr>
      <w:r w:rsidRPr="005E18D9">
        <w:rPr>
          <w:color w:val="00B0F0"/>
        </w:rPr>
        <w:lastRenderedPageBreak/>
        <w:t xml:space="preserve"> level = </w:t>
      </w:r>
      <w:proofErr w:type="gramStart"/>
      <w:r w:rsidRPr="005E18D9">
        <w:rPr>
          <w:color w:val="00B0F0"/>
        </w:rPr>
        <w:t>length(</w:t>
      </w:r>
      <w:proofErr w:type="gramEnd"/>
      <w:r w:rsidRPr="005E18D9">
        <w:rPr>
          <w:color w:val="00B0F0"/>
        </w:rPr>
        <w:t>NE) = 3</w:t>
      </w:r>
      <w:r w:rsidR="008F0197">
        <w:rPr>
          <w:color w:val="00B0F0"/>
        </w:rPr>
        <w:t xml:space="preserve">, </w:t>
      </w:r>
      <w:r w:rsidR="008F0197" w:rsidRPr="003B6BFC">
        <w:t>abstract = “</w:t>
      </w:r>
      <w:r w:rsidR="008F0197">
        <w:t>ISIS</w:t>
      </w:r>
      <w:r w:rsidR="008F0197" w:rsidRPr="00E45C7C">
        <w:t xml:space="preserve"> 1 Neighbor</w:t>
      </w:r>
      <w:r w:rsidR="008F0197">
        <w:t xml:space="preserve"> down</w:t>
      </w:r>
      <w:r w:rsidR="008F0197" w:rsidRPr="003B6BFC">
        <w:t>”, Influence =</w:t>
      </w:r>
      <w:r w:rsidR="008F0197">
        <w:t>”</w:t>
      </w:r>
      <w:r w:rsidR="008F0197" w:rsidRPr="008F0197">
        <w:t xml:space="preserve"> </w:t>
      </w:r>
      <w:r w:rsidR="008F0197">
        <w:t>ISIS</w:t>
      </w:r>
      <w:r w:rsidR="008F0197" w:rsidRPr="00E45C7C">
        <w:t xml:space="preserve"> Neighbor</w:t>
      </w:r>
      <w:r w:rsidR="008F0197">
        <w:t xml:space="preserve"> down”</w:t>
      </w:r>
      <w:r w:rsidRPr="005E18D9">
        <w:rPr>
          <w:color w:val="00B0F0"/>
        </w:rPr>
        <w:t xml:space="preserve"> )</w:t>
      </w:r>
    </w:p>
    <w:p w:rsidR="00DC0A8D" w:rsidRPr="00E45C7C" w:rsidRDefault="00DC0A8D" w:rsidP="007355A5">
      <w:r w:rsidRPr="00E45C7C">
        <w:t>%May 12 23:11:43:572 2020 12508 W ISIS/5/ISIS_NBR_CHG: -MDC=1; IS-IS 1, Level-2 adjacency 0000.0000.0001 (Vlan-interface4094), state changed to DOWN, Reason: circuit data clean.</w:t>
      </w:r>
    </w:p>
    <w:p w:rsidR="00DC0A8D" w:rsidRDefault="00DC0A8D" w:rsidP="007355A5">
      <w:r w:rsidRPr="00E45C7C">
        <w:t>%May 12 23:11:52:004 2020 12508 W DEV/2/FAN_FAILED: -MDC=1; Fan 1 failed.</w:t>
      </w:r>
    </w:p>
    <w:p w:rsidR="00922A96" w:rsidRPr="00922A96" w:rsidRDefault="00922A96" w:rsidP="007355A5">
      <w:proofErr w:type="gramStart"/>
      <w:r w:rsidRPr="00922A96">
        <w:t xml:space="preserve">( </w:t>
      </w:r>
      <w:proofErr w:type="spellStart"/>
      <w:r w:rsidRPr="00922A96">
        <w:t>warn</w:t>
      </w:r>
      <w:proofErr w:type="gramEnd"/>
      <w:r w:rsidRPr="00922A96">
        <w:t>_type</w:t>
      </w:r>
      <w:proofErr w:type="spellEnd"/>
      <w:r w:rsidRPr="00922A96">
        <w:t xml:space="preserve"> = FAN_ABSENT,  NE = tuple (device= </w:t>
      </w:r>
      <w:r w:rsidRPr="009225A0">
        <w:t>12508 W</w:t>
      </w:r>
      <w:r w:rsidRPr="00BC188C">
        <w:t>,</w:t>
      </w:r>
      <w:r w:rsidRPr="00922A96">
        <w:t xml:space="preserve"> chassis=0, Fan=</w:t>
      </w:r>
      <w:r>
        <w:t>1</w:t>
      </w:r>
      <w:r w:rsidRPr="00922A96">
        <w:t xml:space="preserve"> )</w:t>
      </w:r>
    </w:p>
    <w:p w:rsidR="00922A96" w:rsidRPr="00922A96" w:rsidRDefault="00922A96" w:rsidP="007355A5">
      <w:r w:rsidRPr="00922A96">
        <w:rPr>
          <w:rFonts w:hint="eastAsia"/>
        </w:rPr>
        <w:t xml:space="preserve"> </w:t>
      </w:r>
      <w:r w:rsidRPr="00922A96">
        <w:t xml:space="preserve"> Parameters=NULL, level = </w:t>
      </w:r>
      <w:proofErr w:type="gramStart"/>
      <w:r w:rsidRPr="00922A96">
        <w:t>length(</w:t>
      </w:r>
      <w:proofErr w:type="gramEnd"/>
      <w:r w:rsidRPr="00922A96">
        <w:t>NE) = 3</w:t>
      </w:r>
      <w:r w:rsidR="008F0197">
        <w:t xml:space="preserve">, </w:t>
      </w:r>
      <w:r w:rsidR="008F0197" w:rsidRPr="003B6BFC">
        <w:t>abstract = “</w:t>
      </w:r>
      <w:r w:rsidR="001A6FB5" w:rsidRPr="00E45C7C">
        <w:t>Fan 1 failed</w:t>
      </w:r>
      <w:r w:rsidR="008F0197" w:rsidRPr="003B6BFC">
        <w:t>”, Influence =</w:t>
      </w:r>
      <w:r w:rsidR="001A6FB5">
        <w:t>NULL</w:t>
      </w:r>
      <w:r w:rsidRPr="00922A96">
        <w:t xml:space="preserve"> )</w:t>
      </w:r>
    </w:p>
    <w:p w:rsidR="00DC0A8D" w:rsidRDefault="00DC0A8D" w:rsidP="007355A5">
      <w:r w:rsidRPr="00E45C7C">
        <w:t>%May 12 23:11:58:574 2020 12508 W DEV/5/BOARD_REBOOT: -MDC=1; Board is rebooting on slot 2.</w:t>
      </w:r>
    </w:p>
    <w:p w:rsidR="00DC0A8D" w:rsidRPr="009225A0" w:rsidRDefault="00DC0A8D" w:rsidP="007355A5">
      <w:r w:rsidRPr="00BC188C">
        <w:t>（</w:t>
      </w:r>
      <w:r w:rsidRPr="00BC188C">
        <w:t>===</w:t>
      </w:r>
      <w:r w:rsidRPr="00BC188C">
        <w:rPr>
          <w:rFonts w:hint="eastAsia"/>
        </w:rPr>
        <w:t>&gt;</w:t>
      </w:r>
      <w:r w:rsidRPr="00BC188C">
        <w:t xml:space="preserve"> </w:t>
      </w:r>
      <w:proofErr w:type="spellStart"/>
      <w:r w:rsidRPr="00BC188C">
        <w:t>warn</w:t>
      </w:r>
      <w:r w:rsidR="007675EB">
        <w:t>_</w:t>
      </w:r>
      <w:r w:rsidRPr="00BC188C">
        <w:t>type</w:t>
      </w:r>
      <w:proofErr w:type="spellEnd"/>
      <w:r w:rsidRPr="00BC188C">
        <w:t xml:space="preserve"> =</w:t>
      </w:r>
      <w:r w:rsidRPr="009225A0">
        <w:t xml:space="preserve"> </w:t>
      </w:r>
      <w:r w:rsidRPr="000E3A03">
        <w:t>BOARD_REBOOT</w:t>
      </w:r>
      <w:r w:rsidRPr="00BC188C">
        <w:t>, NE = tuple (device=</w:t>
      </w:r>
      <w:r w:rsidRPr="009225A0">
        <w:t>12508 W</w:t>
      </w:r>
      <w:r w:rsidRPr="00BC188C">
        <w:t xml:space="preserve">, </w:t>
      </w:r>
      <w:r>
        <w:t>chassis = 0, board =2</w:t>
      </w:r>
      <w:r w:rsidRPr="00BC188C">
        <w:t>)</w:t>
      </w:r>
      <w:r w:rsidR="007675EB">
        <w:t xml:space="preserve">, </w:t>
      </w:r>
      <w:r w:rsidR="007675EB" w:rsidRPr="005E18D9">
        <w:t>Parameters</w:t>
      </w:r>
      <w:r w:rsidR="007675EB">
        <w:t xml:space="preserve">=NULL, </w:t>
      </w:r>
      <w:r w:rsidR="007675EB" w:rsidRPr="005E18D9">
        <w:t>level = length(NE) = 3</w:t>
      </w:r>
      <w:r w:rsidR="008F0197">
        <w:t xml:space="preserve">, </w:t>
      </w:r>
      <w:r w:rsidR="008F0197" w:rsidRPr="003B6BFC">
        <w:t>abstract = “</w:t>
      </w:r>
      <w:r w:rsidR="001A6FB5">
        <w:t>Slot 2 Rebooting</w:t>
      </w:r>
      <w:r w:rsidR="008F0197" w:rsidRPr="003B6BFC">
        <w:t>”, Influence =</w:t>
      </w:r>
      <w:r w:rsidR="001A6FB5">
        <w:t>NULL</w:t>
      </w:r>
      <w:r w:rsidR="008F0197" w:rsidRPr="005E18D9">
        <w:t xml:space="preserve"> </w:t>
      </w:r>
      <w:r w:rsidRPr="00BC188C">
        <w:rPr>
          <w:rFonts w:hint="eastAsia"/>
        </w:rPr>
        <w:t>）</w:t>
      </w:r>
    </w:p>
    <w:p w:rsidR="00DC0A8D" w:rsidRDefault="00DC0A8D" w:rsidP="007355A5"/>
    <w:p w:rsidR="00F077C1" w:rsidRDefault="00F077C1" w:rsidP="007355A5">
      <w:r>
        <w:rPr>
          <w:rFonts w:hint="eastAsia"/>
        </w:rPr>
        <w:t>告警树为：</w:t>
      </w:r>
    </w:p>
    <w:p w:rsidR="00F077C1" w:rsidRDefault="00F077C1" w:rsidP="007355A5"/>
    <w:p w:rsidR="00F077C1" w:rsidRDefault="00DD6111" w:rsidP="007355A5">
      <w:r>
        <w:rPr>
          <w:noProof/>
        </w:rPr>
        <w:drawing>
          <wp:inline distT="0" distB="0" distL="0" distR="0" wp14:anchorId="119A0CDA" wp14:editId="5DEBCAC7">
            <wp:extent cx="4186155" cy="185574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76" cy="18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C1" w:rsidRDefault="00F077C1" w:rsidP="007355A5"/>
    <w:p w:rsidR="00DC0A8D" w:rsidRDefault="00DC0A8D" w:rsidP="007355A5">
      <w:proofErr w:type="gramStart"/>
      <w:r>
        <w:rPr>
          <w:rFonts w:hint="eastAsia"/>
        </w:rPr>
        <w:t>按网元硬</w:t>
      </w:r>
      <w:proofErr w:type="gramEnd"/>
      <w:r>
        <w:rPr>
          <w:rFonts w:hint="eastAsia"/>
        </w:rPr>
        <w:t>划分：</w:t>
      </w:r>
      <w:r>
        <w:rPr>
          <w:rFonts w:hint="eastAsia"/>
        </w:rPr>
        <w:t xml:space="preserve"> </w:t>
      </w:r>
    </w:p>
    <w:p w:rsidR="00DC0A8D" w:rsidRDefault="00DC0A8D" w:rsidP="007355A5">
      <w:proofErr w:type="gramStart"/>
      <w:r>
        <w:rPr>
          <w:rFonts w:hint="eastAsia"/>
        </w:rPr>
        <w:t>告警组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E45C7C">
        <w:t>%May 12 23:11:52:004 2020 12508 W DEV/2/FAN_FAILED: -MDC=1; Fan 1 failed.</w:t>
      </w:r>
    </w:p>
    <w:p w:rsidR="00DC0A8D" w:rsidRDefault="00DC0A8D" w:rsidP="007355A5">
      <w:proofErr w:type="gramStart"/>
      <w:r>
        <w:rPr>
          <w:rFonts w:hint="eastAsia"/>
        </w:rPr>
        <w:t>告警组</w:t>
      </w:r>
      <w:proofErr w:type="gramEnd"/>
      <w:r>
        <w:rPr>
          <w:rFonts w:hint="eastAsia"/>
        </w:rPr>
        <w:t>2</w:t>
      </w:r>
      <w:r>
        <w:rPr>
          <w:rFonts w:hint="eastAsia"/>
        </w:rPr>
        <w:t>：其他告警</w:t>
      </w:r>
    </w:p>
    <w:p w:rsidR="00DC0A8D" w:rsidRDefault="00DC0A8D" w:rsidP="007355A5"/>
    <w:p w:rsidR="00DC0A8D" w:rsidRDefault="00DC0A8D" w:rsidP="007355A5">
      <w:r>
        <w:rPr>
          <w:rFonts w:hint="eastAsia"/>
        </w:rPr>
        <w:t>父子规则</w:t>
      </w:r>
      <w:r>
        <w:rPr>
          <w:rFonts w:hint="eastAsia"/>
        </w:rPr>
        <w:t xml:space="preserve"> </w:t>
      </w:r>
      <w:r>
        <w:t xml:space="preserve">rule1: </w:t>
      </w:r>
      <w:r>
        <w:rPr>
          <w:rFonts w:hint="eastAsia"/>
        </w:rPr>
        <w:t xml:space="preserve"> </w:t>
      </w:r>
      <w:r>
        <w:t xml:space="preserve">  </w:t>
      </w:r>
      <w:r w:rsidR="00163FF9">
        <w:t xml:space="preserve"> </w:t>
      </w:r>
      <w:r w:rsidRPr="00E45C7C">
        <w:t>BOARD_REBOOT</w:t>
      </w:r>
      <w:r>
        <w:t xml:space="preserve"> (</w:t>
      </w:r>
      <w:r w:rsidR="00163FF9">
        <w:t>warn1</w:t>
      </w:r>
      <w:r>
        <w:t xml:space="preserve">)----&gt; </w:t>
      </w:r>
      <w:r w:rsidRPr="00E45C7C">
        <w:t>BOARD_STATE_FAULT</w:t>
      </w:r>
      <w:r>
        <w:t>（</w:t>
      </w:r>
      <w:r w:rsidR="00163FF9">
        <w:t>warn2</w:t>
      </w:r>
      <w:r>
        <w:t>）</w:t>
      </w:r>
      <w:r>
        <w:rPr>
          <w:rFonts w:hint="eastAsia"/>
        </w:rPr>
        <w:t xml:space="preserve"> </w:t>
      </w:r>
      <w:r>
        <w:t xml:space="preserve"> satisfy: </w:t>
      </w:r>
      <w:r w:rsidR="00163FF9">
        <w:t>warn1.NE==</w:t>
      </w:r>
      <w:r w:rsidR="00163FF9" w:rsidRPr="00163FF9">
        <w:t xml:space="preserve"> </w:t>
      </w:r>
      <w:r w:rsidR="00163FF9">
        <w:t>warn2.NE</w:t>
      </w:r>
    </w:p>
    <w:p w:rsidR="00DC0A8D" w:rsidRPr="00E45C7C" w:rsidRDefault="00DC0A8D" w:rsidP="007355A5">
      <w:pPr>
        <w:rPr>
          <w:color w:val="FF0000"/>
        </w:rPr>
      </w:pPr>
      <w:r>
        <w:rPr>
          <w:rFonts w:hint="eastAsia"/>
        </w:rPr>
        <w:t>父子规则</w:t>
      </w:r>
      <w:r>
        <w:rPr>
          <w:rFonts w:hint="eastAsia"/>
        </w:rPr>
        <w:t xml:space="preserve"> </w:t>
      </w:r>
      <w:r>
        <w:t xml:space="preserve">rule2: </w:t>
      </w:r>
      <w:r>
        <w:rPr>
          <w:rFonts w:hint="eastAsia"/>
        </w:rPr>
        <w:t xml:space="preserve"> </w:t>
      </w:r>
      <w:r>
        <w:t xml:space="preserve">  </w:t>
      </w:r>
      <w:r w:rsidRPr="00E45C7C">
        <w:t>BOARD_STATE_FAULT</w:t>
      </w:r>
      <w:r>
        <w:t>(</w:t>
      </w:r>
      <w:r w:rsidR="00163FF9">
        <w:t>warn1</w:t>
      </w:r>
      <w:r>
        <w:t>) ----&gt;</w:t>
      </w:r>
      <w:r w:rsidRPr="00E45C7C">
        <w:t xml:space="preserve"> PHY_UPDOWN</w:t>
      </w:r>
      <w:r>
        <w:t>（</w:t>
      </w:r>
      <w:r w:rsidR="00163FF9">
        <w:rPr>
          <w:rFonts w:hint="eastAsia"/>
        </w:rPr>
        <w:t>w</w:t>
      </w:r>
      <w:r w:rsidR="00163FF9">
        <w:t>arn2</w:t>
      </w:r>
      <w:r>
        <w:t>）</w:t>
      </w:r>
      <w:r w:rsidRPr="00E45C7C">
        <w:rPr>
          <w:rFonts w:hint="eastAsia"/>
          <w:color w:val="FF0000"/>
        </w:rPr>
        <w:t xml:space="preserve"> </w:t>
      </w:r>
      <w:r w:rsidRPr="00E45C7C">
        <w:rPr>
          <w:color w:val="FF0000"/>
        </w:rPr>
        <w:t xml:space="preserve"> </w:t>
      </w:r>
      <w:r>
        <w:t xml:space="preserve">satisfy:  </w:t>
      </w:r>
      <w:proofErr w:type="gramStart"/>
      <w:r w:rsidR="00163FF9">
        <w:t>warn2.</w:t>
      </w:r>
      <w:r>
        <w:rPr>
          <w:rFonts w:hint="eastAsia"/>
        </w:rPr>
        <w:t>NE</w:t>
      </w:r>
      <w:proofErr w:type="gramEnd"/>
      <w:r>
        <w:t>.</w:t>
      </w:r>
      <w:r w:rsidR="00163FF9" w:rsidRPr="00163FF9">
        <w:rPr>
          <w:color w:val="00B0F0"/>
        </w:rPr>
        <w:t xml:space="preserve"> </w:t>
      </w:r>
      <w:proofErr w:type="spellStart"/>
      <w:r w:rsidR="00163FF9">
        <w:rPr>
          <w:color w:val="00B0F0"/>
        </w:rPr>
        <w:t>intvlan</w:t>
      </w:r>
      <w:proofErr w:type="spellEnd"/>
      <w:r w:rsidR="00163FF9">
        <w:t xml:space="preserve"> </w:t>
      </w:r>
      <w:r>
        <w:t>=</w:t>
      </w:r>
      <w:r w:rsidR="00163FF9">
        <w:t xml:space="preserve"> *</w:t>
      </w:r>
      <w:r>
        <w:t xml:space="preserve">,  </w:t>
      </w:r>
      <w:r w:rsidRPr="00E45C7C">
        <w:rPr>
          <w:rFonts w:hint="eastAsia"/>
          <w:color w:val="FF0000"/>
        </w:rPr>
        <w:t>时间跨度小于</w:t>
      </w:r>
      <w:r>
        <w:rPr>
          <w:color w:val="FF0000"/>
        </w:rPr>
        <w:t>1</w:t>
      </w:r>
      <w:r w:rsidRPr="00E45C7C">
        <w:rPr>
          <w:rFonts w:hint="eastAsia"/>
          <w:color w:val="FF0000"/>
        </w:rPr>
        <w:t>S</w:t>
      </w:r>
      <w:r>
        <w:rPr>
          <w:color w:val="FF0000"/>
        </w:rPr>
        <w:t>( |</w:t>
      </w:r>
      <w:proofErr w:type="spellStart"/>
      <w:r w:rsidRPr="000E3A03">
        <w:rPr>
          <w:color w:val="FF0000"/>
        </w:rPr>
        <w:t>PHY_UPDOWN.ts</w:t>
      </w:r>
      <w:proofErr w:type="spellEnd"/>
      <w:r w:rsidRPr="000E3A03">
        <w:rPr>
          <w:color w:val="FF0000"/>
        </w:rPr>
        <w:t xml:space="preserve"> - </w:t>
      </w:r>
      <w:proofErr w:type="spellStart"/>
      <w:r w:rsidRPr="000E3A03">
        <w:rPr>
          <w:color w:val="FF0000"/>
        </w:rPr>
        <w:t>BOARD_STATE_FAULT.ts</w:t>
      </w:r>
      <w:proofErr w:type="spellEnd"/>
      <w:r w:rsidRPr="000E3A03">
        <w:rPr>
          <w:color w:val="FF0000"/>
        </w:rPr>
        <w:t xml:space="preserve">| &lt; 1S </w:t>
      </w:r>
      <w:r>
        <w:rPr>
          <w:color w:val="FF0000"/>
        </w:rPr>
        <w:t>)</w:t>
      </w:r>
    </w:p>
    <w:p w:rsidR="00DC0A8D" w:rsidRDefault="00DC0A8D" w:rsidP="007355A5">
      <w:r>
        <w:rPr>
          <w:rFonts w:hint="eastAsia"/>
        </w:rPr>
        <w:t>父子规则</w:t>
      </w:r>
      <w:r>
        <w:rPr>
          <w:rFonts w:hint="eastAsia"/>
        </w:rPr>
        <w:t xml:space="preserve"> </w:t>
      </w:r>
      <w:r>
        <w:t xml:space="preserve">rule3: </w:t>
      </w:r>
      <w:r>
        <w:rPr>
          <w:rFonts w:hint="eastAsia"/>
        </w:rPr>
        <w:t xml:space="preserve"> </w:t>
      </w:r>
      <w:r>
        <w:t xml:space="preserve">  </w:t>
      </w:r>
      <w:r w:rsidRPr="00E45C7C">
        <w:t>PHY_UPDOWN</w:t>
      </w:r>
      <w:r>
        <w:t>（</w:t>
      </w:r>
      <w:r w:rsidR="00163FF9">
        <w:t>warn1</w:t>
      </w:r>
      <w:r>
        <w:t>）</w:t>
      </w:r>
      <w:r>
        <w:t xml:space="preserve"> ----&gt;</w:t>
      </w:r>
      <w:r w:rsidRPr="00E45C7C">
        <w:t xml:space="preserve"> LINK_UPDOWN</w:t>
      </w:r>
      <w:r>
        <w:t>（</w:t>
      </w:r>
      <w:r w:rsidR="00163FF9">
        <w:t>warn2</w:t>
      </w:r>
      <w:r>
        <w:t>）</w:t>
      </w:r>
      <w:r>
        <w:rPr>
          <w:rFonts w:hint="eastAsia"/>
        </w:rPr>
        <w:t xml:space="preserve"> </w:t>
      </w:r>
      <w:r w:rsidR="00163FF9">
        <w:t xml:space="preserve"> satisfy: warn1.NE==</w:t>
      </w:r>
      <w:r w:rsidR="00163FF9" w:rsidRPr="00163FF9">
        <w:t xml:space="preserve"> </w:t>
      </w:r>
      <w:r w:rsidR="00163FF9">
        <w:t>warn2.NE</w:t>
      </w:r>
    </w:p>
    <w:p w:rsidR="00DC0A8D" w:rsidRDefault="00DC0A8D" w:rsidP="007355A5">
      <w:r>
        <w:rPr>
          <w:rFonts w:hint="eastAsia"/>
        </w:rPr>
        <w:t>父子规则</w:t>
      </w:r>
      <w:r>
        <w:rPr>
          <w:rFonts w:hint="eastAsia"/>
        </w:rPr>
        <w:t xml:space="preserve"> </w:t>
      </w:r>
      <w:r>
        <w:t xml:space="preserve">rule3: </w:t>
      </w:r>
      <w:r>
        <w:rPr>
          <w:rFonts w:hint="eastAsia"/>
        </w:rPr>
        <w:t xml:space="preserve"> </w:t>
      </w:r>
      <w:r>
        <w:t xml:space="preserve">  </w:t>
      </w:r>
      <w:r w:rsidRPr="00E45C7C">
        <w:t>LINK_UPDOWN</w:t>
      </w:r>
      <w:r>
        <w:t>（</w:t>
      </w:r>
      <w:r w:rsidR="00163FF9">
        <w:t>warn1</w:t>
      </w:r>
      <w:r>
        <w:t>）</w:t>
      </w:r>
      <w:r>
        <w:t xml:space="preserve"> ----&gt;</w:t>
      </w:r>
      <w:r w:rsidRPr="00E45C7C">
        <w:t xml:space="preserve"> OSPF_NBR_CHG</w:t>
      </w:r>
      <w:r>
        <w:t>(</w:t>
      </w:r>
      <w:r w:rsidR="00163FF9">
        <w:t>warn2</w:t>
      </w:r>
      <w:r>
        <w:t>)</w:t>
      </w:r>
      <w:r>
        <w:t>，</w:t>
      </w:r>
      <w:r w:rsidRPr="00E45C7C">
        <w:t>OSPFv3_NBR_CHG</w:t>
      </w:r>
      <w:r>
        <w:t>(</w:t>
      </w:r>
      <w:r w:rsidR="00163FF9">
        <w:t>warn3</w:t>
      </w:r>
      <w:r>
        <w:t>)</w:t>
      </w:r>
      <w:r>
        <w:t>，</w:t>
      </w:r>
      <w:r w:rsidRPr="00E45C7C">
        <w:t>ISIS_NBR_CHG</w:t>
      </w:r>
      <w:r>
        <w:t>（</w:t>
      </w:r>
      <w:r w:rsidR="00163FF9">
        <w:t>warn4</w:t>
      </w:r>
      <w:r>
        <w:t>）</w:t>
      </w:r>
      <w:r>
        <w:rPr>
          <w:rFonts w:hint="eastAsia"/>
        </w:rPr>
        <w:t xml:space="preserve"> </w:t>
      </w:r>
      <w:r>
        <w:t xml:space="preserve">satisfy: </w:t>
      </w:r>
      <w:r w:rsidR="00163FF9">
        <w:t>warn1</w:t>
      </w:r>
      <w:r>
        <w:t>.intvlan =</w:t>
      </w:r>
      <w:r w:rsidR="00163FF9">
        <w:t>=</w:t>
      </w:r>
      <w:r>
        <w:t xml:space="preserve"> </w:t>
      </w:r>
      <w:r w:rsidR="00163FF9">
        <w:t>warn2</w:t>
      </w:r>
      <w:r>
        <w:t>.</w:t>
      </w:r>
      <w:r w:rsidR="00163FF9" w:rsidRPr="00163FF9">
        <w:rPr>
          <w:color w:val="00B0F0"/>
        </w:rPr>
        <w:t xml:space="preserve"> </w:t>
      </w:r>
      <w:r w:rsidR="00163FF9" w:rsidRPr="00922A96">
        <w:rPr>
          <w:color w:val="00B0F0"/>
        </w:rPr>
        <w:t>Parameters</w:t>
      </w:r>
      <w:r w:rsidR="00163FF9">
        <w:t xml:space="preserve"> .</w:t>
      </w:r>
      <w:proofErr w:type="spellStart"/>
      <w:r>
        <w:t>intvlan</w:t>
      </w:r>
      <w:proofErr w:type="spellEnd"/>
      <w:r>
        <w:t>=</w:t>
      </w:r>
      <w:r>
        <w:rPr>
          <w:rFonts w:hint="eastAsia"/>
        </w:rPr>
        <w:t xml:space="preserve"> </w:t>
      </w:r>
      <w:r w:rsidR="00163FF9">
        <w:t>warn3.</w:t>
      </w:r>
      <w:r w:rsidR="00163FF9" w:rsidRPr="00163FF9">
        <w:rPr>
          <w:color w:val="00B0F0"/>
        </w:rPr>
        <w:t xml:space="preserve"> </w:t>
      </w:r>
      <w:r w:rsidR="00163FF9" w:rsidRPr="00922A96">
        <w:rPr>
          <w:color w:val="00B0F0"/>
        </w:rPr>
        <w:t>Parameters</w:t>
      </w:r>
      <w:r w:rsidR="00163FF9">
        <w:t xml:space="preserve"> .</w:t>
      </w:r>
      <w:proofErr w:type="spellStart"/>
      <w:r w:rsidR="00163FF9">
        <w:t>intvlan</w:t>
      </w:r>
      <w:proofErr w:type="spellEnd"/>
      <w:r w:rsidR="00163FF9">
        <w:t xml:space="preserve"> == warn4.</w:t>
      </w:r>
      <w:r w:rsidR="00163FF9" w:rsidRPr="00163FF9">
        <w:rPr>
          <w:color w:val="00B0F0"/>
        </w:rPr>
        <w:t xml:space="preserve"> </w:t>
      </w:r>
      <w:r w:rsidR="00163FF9" w:rsidRPr="00922A96">
        <w:rPr>
          <w:color w:val="00B0F0"/>
        </w:rPr>
        <w:t>Parameters</w:t>
      </w:r>
      <w:r w:rsidR="00163FF9">
        <w:t xml:space="preserve"> .</w:t>
      </w:r>
      <w:proofErr w:type="spellStart"/>
      <w:r w:rsidR="00163FF9">
        <w:t>intvlan</w:t>
      </w:r>
      <w:proofErr w:type="spellEnd"/>
      <w:r>
        <w:rPr>
          <w:rFonts w:hint="eastAsia"/>
        </w:rPr>
        <w:t xml:space="preserve"> </w:t>
      </w:r>
    </w:p>
    <w:p w:rsidR="00DC0A8D" w:rsidRDefault="00DC0A8D" w:rsidP="007355A5"/>
    <w:p w:rsidR="00DC0A8D" w:rsidRDefault="00DC0A8D" w:rsidP="007355A5">
      <w:r>
        <w:rPr>
          <w:rFonts w:hint="eastAsia"/>
        </w:rPr>
        <w:t>得到关联结果为：</w:t>
      </w:r>
      <w:r>
        <w:rPr>
          <w:rFonts w:hint="eastAsia"/>
        </w:rPr>
        <w:t xml:space="preserve"> </w:t>
      </w:r>
    </w:p>
    <w:p w:rsidR="00DC0A8D" w:rsidRDefault="00DC0A8D" w:rsidP="007355A5">
      <w:proofErr w:type="gramStart"/>
      <w:r>
        <w:rPr>
          <w:rFonts w:hint="eastAsia"/>
        </w:rPr>
        <w:t>告警组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</w:p>
    <w:p w:rsidR="00DC0A8D" w:rsidRDefault="00DC0A8D" w:rsidP="007355A5">
      <w:r w:rsidRPr="00E45C7C">
        <w:t>%May 12 23:11:52:004 2020 12508 W DEV/2/FAN_FAILED: -MDC=1; Fan 1 failed.</w:t>
      </w:r>
    </w:p>
    <w:p w:rsidR="00DC0A8D" w:rsidRPr="00E45C7C" w:rsidRDefault="00DC0A8D" w:rsidP="007355A5">
      <w:proofErr w:type="gramStart"/>
      <w:r>
        <w:rPr>
          <w:rFonts w:hint="eastAsia"/>
        </w:rPr>
        <w:t>告警组</w:t>
      </w:r>
      <w:proofErr w:type="gramEnd"/>
      <w:r>
        <w:rPr>
          <w:rFonts w:hint="eastAsia"/>
        </w:rPr>
        <w:t>2</w:t>
      </w:r>
      <w:r>
        <w:rPr>
          <w:rFonts w:hint="eastAsia"/>
        </w:rPr>
        <w:t>：</w:t>
      </w:r>
    </w:p>
    <w:p w:rsidR="00DC0A8D" w:rsidRPr="0031283D" w:rsidRDefault="00DC0A8D" w:rsidP="007355A5">
      <w:r w:rsidRPr="00E45C7C">
        <w:t>%May 12 23:11:58:574 2020 12508 W DEV/5/BOARD_REBOOT: -MDC=1; Board is rebooting on slot 2.</w:t>
      </w:r>
    </w:p>
    <w:p w:rsidR="00DC0A8D" w:rsidRDefault="00DC0A8D" w:rsidP="007355A5">
      <w:r>
        <w:rPr>
          <w:rFonts w:hint="eastAsia"/>
        </w:rPr>
        <w:t>聚合告警：</w:t>
      </w:r>
      <w:r>
        <w:rPr>
          <w:rFonts w:hint="eastAsia"/>
        </w:rPr>
        <w:t xml:space="preserve"> </w:t>
      </w:r>
    </w:p>
    <w:p w:rsidR="00DC0A8D" w:rsidRDefault="00DC0A8D" w:rsidP="007355A5">
      <w:proofErr w:type="gramStart"/>
      <w:r>
        <w:rPr>
          <w:rFonts w:hint="eastAsia"/>
        </w:rPr>
        <w:t>告警组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</w:p>
    <w:p w:rsidR="00DC0A8D" w:rsidRDefault="00DC0A8D" w:rsidP="007355A5">
      <w:r w:rsidRPr="00E45C7C">
        <w:t>%May 12 23:11:52:004 2020 12508 W DEV/2/FAN_FAILED: -MDC=1; Fan 1 failed.</w:t>
      </w:r>
    </w:p>
    <w:p w:rsidR="00DC0A8D" w:rsidRPr="00E45C7C" w:rsidRDefault="00DC0A8D" w:rsidP="007355A5">
      <w:proofErr w:type="gramStart"/>
      <w:r>
        <w:rPr>
          <w:rFonts w:hint="eastAsia"/>
        </w:rPr>
        <w:t>告警组</w:t>
      </w:r>
      <w:proofErr w:type="gramEnd"/>
      <w:r>
        <w:rPr>
          <w:rFonts w:hint="eastAsia"/>
        </w:rPr>
        <w:t>2</w:t>
      </w:r>
      <w:r>
        <w:rPr>
          <w:rFonts w:hint="eastAsia"/>
        </w:rPr>
        <w:t>：</w:t>
      </w:r>
    </w:p>
    <w:p w:rsidR="00DC0A8D" w:rsidRPr="00E45C7C" w:rsidRDefault="001101F6" w:rsidP="007355A5">
      <w:r>
        <w:t>Slot 2 Rebooting</w:t>
      </w:r>
      <w:r w:rsidR="00DC0A8D">
        <w:t>，</w:t>
      </w:r>
      <w:r w:rsidR="00DC0A8D" w:rsidRPr="00E45C7C">
        <w:t>OSPF Neighbor DOWN</w:t>
      </w:r>
      <w:r w:rsidR="00DC0A8D">
        <w:t>,</w:t>
      </w:r>
      <w:r w:rsidR="00DC0A8D" w:rsidRPr="00043CEA">
        <w:t xml:space="preserve"> </w:t>
      </w:r>
      <w:r w:rsidR="00DC0A8D" w:rsidRPr="00E45C7C">
        <w:t>OSPFv3 Neighbor DOWN</w:t>
      </w:r>
      <w:r w:rsidR="00DC0A8D">
        <w:t>,</w:t>
      </w:r>
      <w:r w:rsidR="00DC0A8D" w:rsidRPr="00E45C7C">
        <w:t xml:space="preserve"> IS-IS DOWN</w:t>
      </w:r>
      <w:r w:rsidR="00DC0A8D">
        <w:t>.</w:t>
      </w:r>
    </w:p>
    <w:p w:rsidR="00DC0A8D" w:rsidRDefault="00DC0A8D" w:rsidP="007355A5"/>
    <w:p w:rsidR="00DC0A8D" w:rsidRDefault="00DC0A8D" w:rsidP="007355A5">
      <w:r>
        <w:rPr>
          <w:rFonts w:hint="eastAsia"/>
        </w:rPr>
        <w:t>故障处理：</w:t>
      </w:r>
      <w:r>
        <w:rPr>
          <w:rFonts w:hint="eastAsia"/>
        </w:rPr>
        <w:t xml:space="preserve"> </w:t>
      </w:r>
      <w:r>
        <w:rPr>
          <w:rFonts w:hint="eastAsia"/>
        </w:rPr>
        <w:t>（如果</w:t>
      </w:r>
      <w:r w:rsidRPr="00E45C7C">
        <w:t>FAN_FAILED</w:t>
      </w:r>
      <w:r>
        <w:rPr>
          <w:rFonts w:hint="eastAsia"/>
        </w:rPr>
        <w:t>触发风扇故障处理，</w:t>
      </w:r>
      <w:r>
        <w:rPr>
          <w:rFonts w:hint="eastAsia"/>
        </w:rPr>
        <w:t xml:space="preserve"> </w:t>
      </w:r>
      <w:r w:rsidRPr="00E45C7C">
        <w:t>OSPF_NBR_CHG</w:t>
      </w:r>
      <w:r>
        <w:t>/</w:t>
      </w:r>
      <w:r w:rsidRPr="00E45C7C">
        <w:t>OSPFv3_NBR_CHG</w:t>
      </w:r>
      <w:r>
        <w:t>/</w:t>
      </w:r>
      <w:r w:rsidRPr="00E45C7C">
        <w:t>ISIS_NBR_CHG</w:t>
      </w:r>
      <w:r>
        <w:rPr>
          <w:rFonts w:hint="eastAsia"/>
        </w:rPr>
        <w:t>触发路由故障处理</w:t>
      </w:r>
      <w:r>
        <w:t xml:space="preserve"> </w:t>
      </w:r>
      <w:r>
        <w:rPr>
          <w:rFonts w:hint="eastAsia"/>
        </w:rPr>
        <w:t>）</w:t>
      </w:r>
    </w:p>
    <w:p w:rsidR="00DC0A8D" w:rsidRDefault="00DC0A8D" w:rsidP="007355A5">
      <w:r>
        <w:rPr>
          <w:rFonts w:hint="eastAsia"/>
        </w:rPr>
        <w:t>风扇故障：</w:t>
      </w:r>
    </w:p>
    <w:p w:rsidR="00DC0A8D" w:rsidRDefault="00DC0A8D" w:rsidP="007355A5">
      <w:r>
        <w:rPr>
          <w:rFonts w:hint="eastAsia"/>
        </w:rPr>
        <w:t>故障根因：</w:t>
      </w:r>
      <w:r>
        <w:rPr>
          <w:rFonts w:hint="eastAsia"/>
        </w:rPr>
        <w:t xml:space="preserve"> </w:t>
      </w:r>
      <w:r>
        <w:t xml:space="preserve"> </w:t>
      </w:r>
      <w:r w:rsidRPr="00E45C7C">
        <w:t>%May 12 23:11:52:004 2020 12508 W DEV/2/FAN_FAILED: -MDC=1; Fan 1 failed.</w:t>
      </w:r>
      <w:r>
        <w:t xml:space="preserve"> </w:t>
      </w:r>
    </w:p>
    <w:p w:rsidR="00DC0A8D" w:rsidRDefault="00DC0A8D" w:rsidP="007355A5">
      <w:r>
        <w:rPr>
          <w:rFonts w:hint="eastAsia"/>
        </w:rPr>
        <w:t>影响结果：</w:t>
      </w:r>
      <w:r>
        <w:rPr>
          <w:rFonts w:hint="eastAsia"/>
        </w:rPr>
        <w:t xml:space="preserve"> </w:t>
      </w:r>
      <w:r>
        <w:t xml:space="preserve"> </w:t>
      </w:r>
      <w:r w:rsidRPr="003D3940">
        <w:rPr>
          <w:rFonts w:hint="eastAsia"/>
        </w:rPr>
        <w:t>可能因散热不好，引起设备温度升高</w:t>
      </w:r>
    </w:p>
    <w:p w:rsidR="00DC0A8D" w:rsidRDefault="00DC0A8D" w:rsidP="007355A5">
      <w:r>
        <w:rPr>
          <w:rFonts w:hint="eastAsia"/>
        </w:rPr>
        <w:t>路由故障：</w:t>
      </w:r>
    </w:p>
    <w:p w:rsidR="00DC0A8D" w:rsidRPr="003D3940" w:rsidRDefault="00DC0A8D" w:rsidP="007355A5">
      <w:r>
        <w:rPr>
          <w:rFonts w:hint="eastAsia"/>
        </w:rPr>
        <w:t>故障根因：</w:t>
      </w:r>
      <w:r>
        <w:rPr>
          <w:rFonts w:hint="eastAsia"/>
        </w:rPr>
        <w:t xml:space="preserve"> </w:t>
      </w:r>
      <w:r>
        <w:t xml:space="preserve"> </w:t>
      </w:r>
      <w:r w:rsidRPr="00E45C7C">
        <w:t>%May 12 23:11:58:574 2020 12508 W DEV/5/BOARD_REBOOT: -MDC=1; Board is rebooting on slot 2.</w:t>
      </w:r>
    </w:p>
    <w:p w:rsidR="00DC0A8D" w:rsidRDefault="00DC0A8D" w:rsidP="007355A5">
      <w:r>
        <w:rPr>
          <w:rFonts w:hint="eastAsia"/>
        </w:rPr>
        <w:t>影响结果：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</w:t>
      </w:r>
      <w:r>
        <w:t>spf</w:t>
      </w:r>
      <w:proofErr w:type="spellEnd"/>
      <w:r>
        <w:t xml:space="preserve"> ospv3, </w:t>
      </w:r>
      <w:proofErr w:type="spellStart"/>
      <w:r>
        <w:t>isis</w:t>
      </w:r>
      <w:proofErr w:type="spellEnd"/>
      <w:r>
        <w:rPr>
          <w:rFonts w:hint="eastAsia"/>
        </w:rPr>
        <w:t>协议产生影响</w:t>
      </w:r>
    </w:p>
    <w:p w:rsidR="00DC0A8D" w:rsidRDefault="00DC0A8D" w:rsidP="007355A5"/>
    <w:p w:rsidR="00DC0A8D" w:rsidRDefault="00DC0A8D" w:rsidP="007355A5"/>
    <w:p w:rsidR="00DC0A8D" w:rsidRPr="007355A5" w:rsidRDefault="00DC0A8D" w:rsidP="007355A5">
      <w:pPr>
        <w:pStyle w:val="2"/>
      </w:pPr>
      <w:r w:rsidRPr="007355A5">
        <w:rPr>
          <w:rFonts w:hint="eastAsia"/>
        </w:rPr>
        <w:t>Demo6</w:t>
      </w:r>
      <w:r w:rsidRPr="007355A5">
        <w:rPr>
          <w:rFonts w:hint="eastAsia"/>
        </w:rPr>
        <w:t>：</w:t>
      </w:r>
      <w:r w:rsidR="003214BE" w:rsidRPr="007355A5">
        <w:rPr>
          <w:rFonts w:hint="eastAsia"/>
        </w:rPr>
        <w:t>M</w:t>
      </w:r>
      <w:r w:rsidR="003214BE" w:rsidRPr="007355A5">
        <w:t>ac</w:t>
      </w:r>
      <w:r w:rsidR="003214BE" w:rsidRPr="007355A5">
        <w:rPr>
          <w:rFonts w:hint="eastAsia"/>
        </w:rPr>
        <w:t>地址漂移故障</w:t>
      </w:r>
    </w:p>
    <w:p w:rsidR="00DC0A8D" w:rsidRDefault="00DC0A8D" w:rsidP="007355A5"/>
    <w:p w:rsidR="00DC0A8D" w:rsidRDefault="00DC0A8D" w:rsidP="007355A5">
      <w:r>
        <w:rPr>
          <w:rFonts w:hint="eastAsia"/>
        </w:rPr>
        <w:t>如下信息，</w:t>
      </w:r>
      <w:r>
        <w:rPr>
          <w:rFonts w:hint="eastAsia"/>
        </w:rPr>
        <w:t xml:space="preserve"> </w:t>
      </w:r>
      <w:r>
        <w:rPr>
          <w:rFonts w:hint="eastAsia"/>
        </w:rPr>
        <w:t>分别属于两个时间窗：</w:t>
      </w:r>
    </w:p>
    <w:p w:rsidR="00DC0A8D" w:rsidRPr="002E1BF7" w:rsidRDefault="00DC0A8D" w:rsidP="007355A5">
      <w:r>
        <w:rPr>
          <w:rFonts w:hint="eastAsia"/>
        </w:rPr>
        <w:t>时间窗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C0A8D" w:rsidRDefault="00DC0A8D" w:rsidP="007355A5">
      <w:r w:rsidRPr="002E1BF7">
        <w:t>%May 13 17:08:45:691 2020 12508 W MAC/4/MAC_NOTIFICATION: -MDC=1; MAC address 0000-0022-2234 in VLAN 2048 has moved from port XGE4/0/5:1 to port XGE4/0/5:2 for 1 times.</w:t>
      </w:r>
    </w:p>
    <w:p w:rsidR="00DC0A8D" w:rsidRDefault="00DC0A8D" w:rsidP="007355A5">
      <w:r w:rsidRPr="00BC188C">
        <w:t>（</w:t>
      </w:r>
      <w:r w:rsidRPr="00BC188C">
        <w:t>===</w:t>
      </w:r>
      <w:r w:rsidRPr="00BC188C">
        <w:rPr>
          <w:rFonts w:hint="eastAsia"/>
        </w:rPr>
        <w:t>&gt;</w:t>
      </w:r>
      <w:r w:rsidRPr="00BC188C">
        <w:t xml:space="preserve"> </w:t>
      </w:r>
      <w:proofErr w:type="spellStart"/>
      <w:r w:rsidRPr="00BC188C">
        <w:t>warn</w:t>
      </w:r>
      <w:r w:rsidR="00DD6111">
        <w:t>_</w:t>
      </w:r>
      <w:r w:rsidRPr="00BC188C">
        <w:t>type</w:t>
      </w:r>
      <w:proofErr w:type="spellEnd"/>
      <w:r w:rsidRPr="00BC188C">
        <w:t xml:space="preserve"> =</w:t>
      </w:r>
      <w:r w:rsidRPr="000E3A03">
        <w:t xml:space="preserve"> MAC_NOTIFICATION</w:t>
      </w:r>
      <w:r w:rsidRPr="00BC188C">
        <w:t>, NE = tuple (device=</w:t>
      </w:r>
      <w:r w:rsidRPr="009225A0">
        <w:t>12508 W</w:t>
      </w:r>
      <w:r w:rsidRPr="00BC188C">
        <w:t xml:space="preserve">, </w:t>
      </w:r>
      <w:proofErr w:type="spellStart"/>
      <w:r>
        <w:t>vlan</w:t>
      </w:r>
      <w:proofErr w:type="spellEnd"/>
      <w:r>
        <w:t>=2048</w:t>
      </w:r>
      <w:r w:rsidRPr="00BC188C">
        <w:t xml:space="preserve">) </w:t>
      </w:r>
      <w:r w:rsidR="00DD6111">
        <w:rPr>
          <w:rFonts w:hint="eastAsia"/>
        </w:rPr>
        <w:t>，</w:t>
      </w:r>
    </w:p>
    <w:p w:rsidR="00DD6111" w:rsidRDefault="00DD6111" w:rsidP="007355A5">
      <w:pPr>
        <w:rPr>
          <w:color w:val="00B0F0"/>
        </w:rPr>
      </w:pPr>
      <w:r w:rsidRPr="005E18D9">
        <w:rPr>
          <w:rFonts w:hint="eastAsia"/>
          <w:color w:val="00B0F0"/>
        </w:rPr>
        <w:t xml:space="preserve"> </w:t>
      </w:r>
      <w:r w:rsidRPr="005E18D9">
        <w:rPr>
          <w:color w:val="00B0F0"/>
        </w:rPr>
        <w:t xml:space="preserve"> Parameters= tuple (</w:t>
      </w:r>
      <w:r w:rsidRPr="002E1BF7">
        <w:t>MAC address</w:t>
      </w:r>
      <w:r>
        <w:t>=</w:t>
      </w:r>
      <w:r w:rsidRPr="002E1BF7">
        <w:t>0000-0022-2234</w:t>
      </w:r>
      <w:r w:rsidRPr="005E18D9">
        <w:rPr>
          <w:color w:val="00B0F0"/>
        </w:rPr>
        <w:t xml:space="preserve">, </w:t>
      </w:r>
      <w:r>
        <w:rPr>
          <w:color w:val="00B0F0"/>
        </w:rPr>
        <w:t>port1 =</w:t>
      </w:r>
      <w:r w:rsidRPr="002E1BF7">
        <w:t xml:space="preserve"> XGE4/0/5:1</w:t>
      </w:r>
      <w:r w:rsidRPr="0099496D">
        <w:rPr>
          <w:color w:val="00B0F0"/>
        </w:rPr>
        <w:t xml:space="preserve">, </w:t>
      </w:r>
      <w:r>
        <w:rPr>
          <w:color w:val="00B0F0"/>
        </w:rPr>
        <w:t>port2</w:t>
      </w:r>
      <w:r w:rsidRPr="0099496D">
        <w:rPr>
          <w:color w:val="00B0F0"/>
        </w:rPr>
        <w:t xml:space="preserve"> =</w:t>
      </w:r>
      <w:r w:rsidRPr="002E1BF7">
        <w:t xml:space="preserve"> XGE4/0/5:1</w:t>
      </w:r>
      <w:r>
        <w:t>)</w:t>
      </w:r>
      <w:r w:rsidRPr="005E18D9">
        <w:rPr>
          <w:color w:val="00B0F0"/>
        </w:rPr>
        <w:t>,</w:t>
      </w:r>
    </w:p>
    <w:p w:rsidR="00DD6111" w:rsidRPr="009225A0" w:rsidRDefault="00DD6111" w:rsidP="007355A5">
      <w:r w:rsidRPr="005E18D9">
        <w:rPr>
          <w:color w:val="00B0F0"/>
        </w:rPr>
        <w:t xml:space="preserve"> </w:t>
      </w:r>
      <w:r>
        <w:rPr>
          <w:color w:val="00B0F0"/>
        </w:rPr>
        <w:t xml:space="preserve"> </w:t>
      </w:r>
      <w:proofErr w:type="gramStart"/>
      <w:r w:rsidRPr="005E18D9">
        <w:rPr>
          <w:color w:val="00B0F0"/>
        </w:rPr>
        <w:t>level</w:t>
      </w:r>
      <w:proofErr w:type="gramEnd"/>
      <w:r w:rsidRPr="005E18D9">
        <w:rPr>
          <w:color w:val="00B0F0"/>
        </w:rPr>
        <w:t xml:space="preserve"> = length(NE) = </w:t>
      </w:r>
      <w:r>
        <w:rPr>
          <w:color w:val="00B0F0"/>
        </w:rPr>
        <w:t>2</w:t>
      </w:r>
      <w:r w:rsidR="001A6FB5">
        <w:rPr>
          <w:color w:val="00B0F0"/>
        </w:rPr>
        <w:t>,</w:t>
      </w:r>
      <w:r w:rsidR="001A6FB5" w:rsidRPr="001A6FB5">
        <w:t xml:space="preserve"> </w:t>
      </w:r>
      <w:r w:rsidR="001A6FB5" w:rsidRPr="003B6BFC">
        <w:t>abstract = “</w:t>
      </w:r>
      <w:r w:rsidR="001A6FB5" w:rsidRPr="002E1BF7">
        <w:t>MAC address 0000-0022-2234</w:t>
      </w:r>
      <w:r w:rsidR="001A6FB5">
        <w:t xml:space="preserve"> move</w:t>
      </w:r>
      <w:r w:rsidR="001A6FB5" w:rsidRPr="003B6BFC">
        <w:t>”, Influence =</w:t>
      </w:r>
      <w:r w:rsidR="001A6FB5">
        <w:t>NULL</w:t>
      </w:r>
      <w:r w:rsidRPr="005E18D9">
        <w:rPr>
          <w:color w:val="00B0F0"/>
        </w:rPr>
        <w:t xml:space="preserve"> )</w:t>
      </w:r>
    </w:p>
    <w:p w:rsidR="00DC0A8D" w:rsidRPr="002E1BF7" w:rsidRDefault="00DC0A8D" w:rsidP="007355A5">
      <w:r w:rsidRPr="002E1BF7">
        <w:t>%May 13 17:08:45:692 2020 12508 W MAC/4/MAC_NOTIFICATION: -MDC=1; MAC address 0000-0022-224f in VLAN 2048 has moved from port XGE4/0/5:1 to port XGE4/0/5:2 for 1 times.</w:t>
      </w:r>
    </w:p>
    <w:p w:rsidR="00DC0A8D" w:rsidRPr="002E1BF7" w:rsidRDefault="00DC0A8D" w:rsidP="007355A5">
      <w:r w:rsidRPr="002E1BF7">
        <w:t>%May 13 17:08:45:692 2020 12508 W MAC/4/MAC_NOTIFICATION: -MDC=1; MAC address 0000-0022-222b in VLAN 2048 has moved from port XGE4/0/5:1 to port XGE4/0/5:2 for 1 times.</w:t>
      </w:r>
    </w:p>
    <w:p w:rsidR="00DC0A8D" w:rsidRPr="002E1BF7" w:rsidRDefault="00DC0A8D" w:rsidP="007355A5">
      <w:r w:rsidRPr="002E1BF7">
        <w:t>%May 13 17:08:45:692 2020 12508 W MAC/4/MAC_NOTIFICATION: -MDC=1; MAC address 0000-0022-222f in VLAN 2048 has moved from port XGE4/0/5:1 to port XGE4/0/5:2 for 1 times.</w:t>
      </w:r>
    </w:p>
    <w:p w:rsidR="00DC0A8D" w:rsidRPr="002E1BF7" w:rsidRDefault="00DC0A8D" w:rsidP="007355A5">
      <w:r w:rsidRPr="002E1BF7">
        <w:t>%May 13 17:08:45:692 2020 12508 W MAC/4/MAC_NOTIFICATION: -MDC=1; MAC address 0000-0022-2231 in VLAN 2048 has moved from port XGE4/0/5:1 to port XGE4/0/5:2 for 1 times.</w:t>
      </w:r>
    </w:p>
    <w:p w:rsidR="00DC0A8D" w:rsidRDefault="00DC0A8D" w:rsidP="007355A5"/>
    <w:p w:rsidR="00DC0A8D" w:rsidRPr="002E1BF7" w:rsidRDefault="00DC0A8D" w:rsidP="007355A5">
      <w:r>
        <w:rPr>
          <w:rFonts w:hint="eastAsia"/>
        </w:rPr>
        <w:t>时间窗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C0A8D" w:rsidRPr="002E1BF7" w:rsidRDefault="00DC0A8D" w:rsidP="007355A5">
      <w:r w:rsidRPr="002E1BF7">
        <w:t>%May 13 17:09:45:692 2020 12508 W MAC/4/MAC_NOTIFICATION: -MDC=1; MAC address 0000-0022-2234 in VLAN 2048 has moved from port XGE4/0/5:1 to port XGE4/0/5:2 for 8 times.</w:t>
      </w:r>
    </w:p>
    <w:p w:rsidR="00DC0A8D" w:rsidRPr="002E1BF7" w:rsidRDefault="00DC0A8D" w:rsidP="007355A5">
      <w:r w:rsidRPr="002E1BF7">
        <w:t>%May 13 17:09:45:692 2020 12508 W MAC/4/MAC_NOTIFICATION: -MDC=1; MAC address 0000-0022-222a in VLAN 2048 has moved from port XGE4/0/5:2 to port XGE4/0/5:1 for 7 times.</w:t>
      </w:r>
    </w:p>
    <w:p w:rsidR="00DC0A8D" w:rsidRPr="002E1BF7" w:rsidRDefault="00DC0A8D" w:rsidP="007355A5">
      <w:r w:rsidRPr="002E1BF7">
        <w:t>%May 13 17:09:45:692 2020 12508 W MAC/4/MAC_NOTIFICATION: -MDC=1; MAC address 0000-0022-223f in VLAN 2048 has moved from port XGE4/0/5:1 to port XGE4/0/5:2 for 8 times.</w:t>
      </w:r>
    </w:p>
    <w:p w:rsidR="00DC0A8D" w:rsidRPr="002E1BF7" w:rsidRDefault="00DC0A8D" w:rsidP="007355A5">
      <w:r w:rsidRPr="002E1BF7">
        <w:t>%May 13 17:09:45:693 2020 12508 W MAC/4/MAC_NOTIFICATION: -MDC=1; MAC address 0000-0022-2249 in VLAN 2048 has moved from port XGE4/0/5:1 to port XGE4/0/5:2 for 7 times.</w:t>
      </w:r>
    </w:p>
    <w:p w:rsidR="00DC0A8D" w:rsidRPr="002E1BF7" w:rsidRDefault="00DC0A8D" w:rsidP="007355A5">
      <w:r w:rsidRPr="002E1BF7">
        <w:t>%May 13 17:09:45:694 2020 12508 W MAC/4/MAC_NOTIFICATION: -MDC=1; MAC address 0000-0022-224a in VLAN 2048 has moved from port XGE4/0/5:1 to port XGE4/0/5:2 for 7 times.</w:t>
      </w:r>
    </w:p>
    <w:p w:rsidR="00DC0A8D" w:rsidRPr="002E1BF7" w:rsidRDefault="00DC0A8D" w:rsidP="007355A5">
      <w:r w:rsidRPr="002E1BF7">
        <w:t>%May 13 17:09:45:694 2020 12508 W MAC/4/MAC_NOTIFICATION: -MDC=1; MAC address 0000-0022-2250 in VLAN 2048 has moved from port XGE4/0/5:1 to port XGE4/0/5:2 for 7 times.</w:t>
      </w:r>
    </w:p>
    <w:p w:rsidR="00DC0A8D" w:rsidRDefault="00DC0A8D" w:rsidP="007355A5"/>
    <w:p w:rsidR="003214BE" w:rsidRDefault="003214BE" w:rsidP="007355A5">
      <w:r>
        <w:rPr>
          <w:rFonts w:hint="eastAsia"/>
        </w:rPr>
        <w:t>告警树：</w:t>
      </w:r>
    </w:p>
    <w:p w:rsidR="003214BE" w:rsidRDefault="003214BE" w:rsidP="007355A5">
      <w:r>
        <w:rPr>
          <w:rFonts w:hint="eastAsia"/>
          <w:noProof/>
        </w:rPr>
        <w:lastRenderedPageBreak/>
        <w:drawing>
          <wp:inline distT="0" distB="0" distL="0" distR="0" wp14:anchorId="530BC089" wp14:editId="04E63A90">
            <wp:extent cx="1918464" cy="1647871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2" cy="16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8D" w:rsidRDefault="00DC0A8D" w:rsidP="007355A5">
      <w:r>
        <w:rPr>
          <w:rFonts w:hint="eastAsia"/>
        </w:rPr>
        <w:t>频次告警：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多次</w:t>
      </w:r>
      <w:r w:rsidRPr="002E1BF7">
        <w:t>MAC_NOTIFICATION</w:t>
      </w:r>
      <w:r>
        <w:t>(</w:t>
      </w:r>
      <w:r w:rsidR="00945D4B">
        <w:t>warn1</w:t>
      </w:r>
      <w:r>
        <w:t>) -----</w:t>
      </w:r>
      <w:r>
        <w:rPr>
          <w:rFonts w:hint="eastAsia"/>
        </w:rPr>
        <w:t>&gt;</w:t>
      </w:r>
      <w:r>
        <w:t xml:space="preserve"> MAC_MOVE_BATCH(</w:t>
      </w:r>
      <w:r w:rsidR="00945D4B">
        <w:t>warn2</w:t>
      </w:r>
      <w:r>
        <w:t>)</w:t>
      </w:r>
      <w:r w:rsidR="00945D4B">
        <w:t xml:space="preserve"> satisfy: warn1.NE == warn2.NE &amp;&amp; warn1.parameters.port1==</w:t>
      </w:r>
      <w:r w:rsidR="00945D4B" w:rsidRPr="00945D4B">
        <w:t xml:space="preserve"> </w:t>
      </w:r>
      <w:r w:rsidR="00945D4B">
        <w:t>warn2.parameters.port1 &amp;&amp; warn1.parameters.port2==</w:t>
      </w:r>
      <w:r w:rsidR="00945D4B" w:rsidRPr="00945D4B">
        <w:t xml:space="preserve"> </w:t>
      </w:r>
      <w:r w:rsidR="00945D4B">
        <w:t>warn2.parameters.port2</w:t>
      </w:r>
    </w:p>
    <w:p w:rsidR="00DC0A8D" w:rsidRDefault="00DC0A8D" w:rsidP="007355A5">
      <w:r>
        <w:rPr>
          <w:rFonts w:hint="eastAsia"/>
        </w:rPr>
        <w:t>时间窗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E1BF7">
        <w:t>%May 13 17:08:45:691 2020 12508 W MAC/4/</w:t>
      </w:r>
      <w:r w:rsidRPr="001A6FB5">
        <w:rPr>
          <w:color w:val="FF0000"/>
        </w:rPr>
        <w:t xml:space="preserve"> MAC_MOVE_BATCH</w:t>
      </w:r>
      <w:r w:rsidRPr="002E1BF7">
        <w:t>: -MDC=1</w:t>
      </w:r>
      <w:proofErr w:type="gramStart"/>
      <w:r w:rsidRPr="002E1BF7">
        <w:t xml:space="preserve">; </w:t>
      </w:r>
      <w:r>
        <w:t xml:space="preserve"> </w:t>
      </w:r>
      <w:r>
        <w:rPr>
          <w:rFonts w:hint="eastAsia"/>
        </w:rPr>
        <w:t>Many</w:t>
      </w:r>
      <w:proofErr w:type="gramEnd"/>
      <w:r>
        <w:t xml:space="preserve"> </w:t>
      </w:r>
      <w:r w:rsidRPr="002E1BF7">
        <w:t>MAC address</w:t>
      </w:r>
      <w:r>
        <w:t>es</w:t>
      </w:r>
      <w:r w:rsidRPr="002E1BF7">
        <w:t xml:space="preserve"> has moved from port XGE4/0/5:1 to port XGE4/0/5:2.</w:t>
      </w:r>
    </w:p>
    <w:p w:rsidR="001A6FB5" w:rsidRPr="001101F6" w:rsidRDefault="001A6FB5" w:rsidP="007355A5">
      <w:proofErr w:type="gramStart"/>
      <w:r w:rsidRPr="001101F6">
        <w:t>abstract</w:t>
      </w:r>
      <w:proofErr w:type="gramEnd"/>
      <w:r w:rsidRPr="001101F6">
        <w:t xml:space="preserve"> = “</w:t>
      </w:r>
      <w:r w:rsidRPr="001101F6">
        <w:rPr>
          <w:rFonts w:hint="eastAsia"/>
        </w:rPr>
        <w:t>Many</w:t>
      </w:r>
      <w:r w:rsidRPr="001101F6">
        <w:t xml:space="preserve"> MAC addresses has moved from port XGE4/0/5:1 to port XGE4/0/5:2”, Influence =NULL</w:t>
      </w:r>
    </w:p>
    <w:p w:rsidR="00DC0A8D" w:rsidRPr="002E1BF7" w:rsidRDefault="00DC0A8D" w:rsidP="007355A5">
      <w:r>
        <w:rPr>
          <w:rFonts w:hint="eastAsia"/>
        </w:rPr>
        <w:t>时间窗</w:t>
      </w:r>
      <w:r>
        <w:t>2</w:t>
      </w:r>
      <w:r>
        <w:rPr>
          <w:rFonts w:hint="eastAsia"/>
        </w:rPr>
        <w:t>：</w:t>
      </w:r>
      <w:r w:rsidRPr="002E1BF7">
        <w:t>%May 13 17:09:45:692 2020 12508 W MAC/4/</w:t>
      </w:r>
      <w:r w:rsidRPr="00B86602">
        <w:t xml:space="preserve"> </w:t>
      </w:r>
      <w:r>
        <w:t>MAC_MOVE_BATCH</w:t>
      </w:r>
      <w:r w:rsidRPr="002E1BF7">
        <w:t>: -MDC=1</w:t>
      </w:r>
      <w:proofErr w:type="gramStart"/>
      <w:r w:rsidRPr="002E1BF7">
        <w:t xml:space="preserve">; </w:t>
      </w:r>
      <w:r>
        <w:t xml:space="preserve"> </w:t>
      </w:r>
      <w:r>
        <w:rPr>
          <w:rFonts w:hint="eastAsia"/>
        </w:rPr>
        <w:t>Many</w:t>
      </w:r>
      <w:proofErr w:type="gramEnd"/>
      <w:r>
        <w:t xml:space="preserve"> </w:t>
      </w:r>
      <w:r w:rsidRPr="002E1BF7">
        <w:t>MAC address</w:t>
      </w:r>
      <w:r>
        <w:t>es</w:t>
      </w:r>
      <w:r w:rsidRPr="002E1BF7">
        <w:t xml:space="preserve"> has moved from port XGE4/0/5:1 to port XGE4/0/5:2.</w:t>
      </w:r>
    </w:p>
    <w:p w:rsidR="00DC0A8D" w:rsidRDefault="00DC0A8D" w:rsidP="007355A5">
      <w:r>
        <w:rPr>
          <w:rFonts w:hint="eastAsia"/>
        </w:rPr>
        <w:t>聚合告警：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:rsidR="00DC0A8D" w:rsidRDefault="00DC0A8D" w:rsidP="007355A5"/>
    <w:p w:rsidR="00DC0A8D" w:rsidRDefault="00DC0A8D" w:rsidP="007355A5">
      <w:r>
        <w:rPr>
          <w:rFonts w:hint="eastAsia"/>
        </w:rPr>
        <w:t>故障处理：</w:t>
      </w:r>
      <w:r>
        <w:rPr>
          <w:rFonts w:hint="eastAsia"/>
        </w:rPr>
        <w:t xml:space="preserve"> </w:t>
      </w:r>
      <w:r>
        <w:rPr>
          <w:rFonts w:hint="eastAsia"/>
        </w:rPr>
        <w:t>（如果</w:t>
      </w:r>
      <w:r>
        <w:t>MAC_MOVE_BATCH</w:t>
      </w:r>
      <w:r>
        <w:rPr>
          <w:rFonts w:hint="eastAsia"/>
        </w:rPr>
        <w:t>触发“疑似报文攻击”故障处理）</w:t>
      </w:r>
    </w:p>
    <w:p w:rsidR="00DC0A8D" w:rsidRDefault="00DC0A8D" w:rsidP="007355A5">
      <w:r>
        <w:rPr>
          <w:rFonts w:hint="eastAsia"/>
        </w:rPr>
        <w:t>疑似报文攻击故障：</w:t>
      </w:r>
    </w:p>
    <w:p w:rsidR="00DC0A8D" w:rsidRDefault="00DC0A8D" w:rsidP="007355A5">
      <w:r>
        <w:rPr>
          <w:rFonts w:hint="eastAsia"/>
        </w:rPr>
        <w:t>故障根因：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 w:rsidRPr="002E1BF7">
        <w:t>MAC address</w:t>
      </w:r>
      <w:r>
        <w:t>es</w:t>
      </w:r>
      <w:r w:rsidRPr="002E1BF7">
        <w:t xml:space="preserve"> </w:t>
      </w:r>
      <w:proofErr w:type="gramStart"/>
      <w:r w:rsidRPr="002E1BF7">
        <w:t>has</w:t>
      </w:r>
      <w:proofErr w:type="gramEnd"/>
      <w:r w:rsidRPr="002E1BF7">
        <w:t xml:space="preserve"> moved from port XGE4/0/5:1 to port XGE4/0/5:2</w:t>
      </w:r>
      <w:r w:rsidRPr="00E45C7C">
        <w:t>.</w:t>
      </w:r>
      <w:r>
        <w:t xml:space="preserve"> </w:t>
      </w:r>
    </w:p>
    <w:p w:rsidR="00C434D5" w:rsidRDefault="00DC0A8D" w:rsidP="007355A5">
      <w:r>
        <w:rPr>
          <w:rFonts w:hint="eastAsia"/>
        </w:rPr>
        <w:t>影响结果：</w:t>
      </w:r>
      <w:r>
        <w:rPr>
          <w:rFonts w:hint="eastAsia"/>
        </w:rPr>
        <w:t xml:space="preserve"> </w:t>
      </w:r>
    </w:p>
    <w:p w:rsidR="00C434D5" w:rsidRPr="00C434D5" w:rsidRDefault="00C434D5" w:rsidP="007355A5">
      <w:r w:rsidRPr="00C434D5">
        <w:rPr>
          <w:rFonts w:hint="eastAsia"/>
        </w:rPr>
        <w:t>关联规则匹配伪码：</w:t>
      </w:r>
    </w:p>
    <w:p w:rsidR="00C434D5" w:rsidRPr="00C434D5" w:rsidRDefault="00C434D5" w:rsidP="007355A5">
      <w:pPr>
        <w:rPr>
          <w:rFonts w:ascii="Calibri" w:eastAsia="宋体" w:hAnsi="Calibri" w:cs="Calibri"/>
        </w:rPr>
      </w:pPr>
      <w:r w:rsidRPr="00C434D5">
        <w:t xml:space="preserve">     </w:t>
      </w:r>
      <w:r w:rsidRPr="00C434D5">
        <w:rPr>
          <w:rFonts w:hint="eastAsia"/>
        </w:rPr>
        <w:t>设</w:t>
      </w:r>
      <w:proofErr w:type="gramStart"/>
      <w:r w:rsidRPr="00C434D5">
        <w:rPr>
          <w:rFonts w:hint="eastAsia"/>
        </w:rPr>
        <w:t>告警组</w:t>
      </w:r>
      <w:proofErr w:type="gramEnd"/>
      <w:r w:rsidRPr="00C434D5">
        <w:t>1</w:t>
      </w:r>
      <w:r w:rsidRPr="00C434D5">
        <w:rPr>
          <w:rFonts w:hint="eastAsia"/>
        </w:rPr>
        <w:t>：</w:t>
      </w:r>
      <w:proofErr w:type="spellStart"/>
      <w:r w:rsidRPr="00C434D5">
        <w:t>warn_list</w:t>
      </w:r>
      <w:proofErr w:type="spellEnd"/>
      <w:r w:rsidRPr="00C434D5">
        <w:t xml:space="preserve"> = </w:t>
      </w:r>
      <w:proofErr w:type="gramStart"/>
      <w:r w:rsidRPr="00C434D5">
        <w:t>{  warn</w:t>
      </w:r>
      <w:proofErr w:type="gramEnd"/>
      <w:r w:rsidRPr="00C434D5">
        <w:t xml:space="preserve">_1, warn_2, ….., </w:t>
      </w:r>
      <w:proofErr w:type="spellStart"/>
      <w:r w:rsidRPr="00C434D5">
        <w:t>warn_n</w:t>
      </w:r>
      <w:proofErr w:type="spellEnd"/>
      <w:r w:rsidRPr="00C434D5">
        <w:t xml:space="preserve">  }</w:t>
      </w:r>
    </w:p>
    <w:p w:rsidR="00C434D5" w:rsidRPr="00C434D5" w:rsidRDefault="00C434D5" w:rsidP="007355A5">
      <w:r w:rsidRPr="00C434D5">
        <w:t xml:space="preserve">         </w:t>
      </w:r>
      <w:r w:rsidRPr="00C434D5">
        <w:rPr>
          <w:rFonts w:hint="eastAsia"/>
        </w:rPr>
        <w:t>规则库：</w:t>
      </w:r>
      <w:r w:rsidRPr="00C434D5">
        <w:t xml:space="preserve"> </w:t>
      </w:r>
      <w:proofErr w:type="spellStart"/>
      <w:r w:rsidRPr="00C434D5">
        <w:t>rule_list</w:t>
      </w:r>
      <w:proofErr w:type="spellEnd"/>
      <w:r w:rsidRPr="00C434D5">
        <w:t xml:space="preserve"> </w:t>
      </w:r>
      <w:proofErr w:type="gramStart"/>
      <w:r w:rsidRPr="00C434D5">
        <w:t>={</w:t>
      </w:r>
      <w:proofErr w:type="gramEnd"/>
      <w:r w:rsidRPr="00C434D5">
        <w:t xml:space="preserve"> rule_1, rule_2, …., </w:t>
      </w:r>
      <w:proofErr w:type="spellStart"/>
      <w:r w:rsidRPr="00C434D5">
        <w:t>rule_m</w:t>
      </w:r>
      <w:proofErr w:type="spellEnd"/>
      <w:r w:rsidRPr="00C434D5">
        <w:t xml:space="preserve"> },  </w:t>
      </w:r>
      <w:r w:rsidRPr="00C434D5">
        <w:rPr>
          <w:rFonts w:hint="eastAsia"/>
        </w:rPr>
        <w:t>这些规则的优先级按从高到底次序排列</w:t>
      </w:r>
    </w:p>
    <w:p w:rsidR="00C434D5" w:rsidRPr="00C434D5" w:rsidRDefault="00C434D5" w:rsidP="007355A5"/>
    <w:p w:rsidR="00C434D5" w:rsidRPr="00C434D5" w:rsidRDefault="00C434D5" w:rsidP="007355A5">
      <w:r w:rsidRPr="00C434D5">
        <w:t xml:space="preserve">     </w:t>
      </w:r>
      <w:r w:rsidRPr="00C434D5">
        <w:rPr>
          <w:rFonts w:hint="eastAsia"/>
        </w:rPr>
        <w:t>匹配过程：</w:t>
      </w:r>
    </w:p>
    <w:p w:rsidR="00C434D5" w:rsidRPr="00C434D5" w:rsidRDefault="00C434D5" w:rsidP="007355A5">
      <w:r w:rsidRPr="00C434D5">
        <w:t xml:space="preserve">     </w:t>
      </w:r>
      <w:proofErr w:type="spellStart"/>
      <w:r w:rsidRPr="00C434D5">
        <w:t>Begin_time</w:t>
      </w:r>
      <w:proofErr w:type="spellEnd"/>
      <w:r w:rsidRPr="00C434D5">
        <w:t xml:space="preserve"> = </w:t>
      </w:r>
      <w:r w:rsidRPr="00C434D5">
        <w:rPr>
          <w:rFonts w:hint="eastAsia"/>
        </w:rPr>
        <w:t>当前时间窗口左侧时间</w:t>
      </w:r>
    </w:p>
    <w:p w:rsidR="00C434D5" w:rsidRPr="00C434D5" w:rsidRDefault="00C434D5" w:rsidP="007355A5">
      <w:r w:rsidRPr="00C434D5">
        <w:t xml:space="preserve">     For rule in </w:t>
      </w:r>
      <w:proofErr w:type="spellStart"/>
      <w:r w:rsidRPr="00C434D5">
        <w:t>rule_list</w:t>
      </w:r>
      <w:proofErr w:type="spellEnd"/>
    </w:p>
    <w:p w:rsidR="00C434D5" w:rsidRPr="00C434D5" w:rsidRDefault="00C434D5" w:rsidP="007355A5">
      <w:r w:rsidRPr="00C434D5">
        <w:t xml:space="preserve">     {</w:t>
      </w:r>
    </w:p>
    <w:p w:rsidR="00C434D5" w:rsidRPr="00C434D5" w:rsidRDefault="00C434D5" w:rsidP="007355A5">
      <w:r w:rsidRPr="00C434D5">
        <w:t xml:space="preserve">          </w:t>
      </w:r>
      <w:proofErr w:type="spellStart"/>
      <w:r w:rsidRPr="00C434D5">
        <w:t>Warn_type_set</w:t>
      </w:r>
      <w:proofErr w:type="spellEnd"/>
      <w:r w:rsidRPr="00C434D5">
        <w:t xml:space="preserve"> = </w:t>
      </w:r>
      <w:proofErr w:type="spellStart"/>
      <w:r w:rsidRPr="00C434D5">
        <w:t>get_warn_type</w:t>
      </w:r>
      <w:proofErr w:type="spellEnd"/>
      <w:r w:rsidRPr="00C434D5">
        <w:t>( rule );   //</w:t>
      </w:r>
      <w:r w:rsidRPr="00C434D5">
        <w:rPr>
          <w:rFonts w:hint="eastAsia"/>
        </w:rPr>
        <w:t>获取</w:t>
      </w:r>
      <w:r w:rsidRPr="00C434D5">
        <w:t>rule</w:t>
      </w:r>
      <w:r w:rsidRPr="00C434D5">
        <w:rPr>
          <w:rFonts w:hint="eastAsia"/>
        </w:rPr>
        <w:t>相关的告警类型集合</w:t>
      </w:r>
    </w:p>
    <w:p w:rsidR="00C434D5" w:rsidRPr="00C434D5" w:rsidRDefault="00C434D5" w:rsidP="007355A5">
      <w:r w:rsidRPr="00C434D5">
        <w:t xml:space="preserve">          </w:t>
      </w:r>
      <w:proofErr w:type="spellStart"/>
      <w:r w:rsidRPr="00C434D5">
        <w:t>match_list</w:t>
      </w:r>
      <w:proofErr w:type="spellEnd"/>
      <w:r w:rsidRPr="00C434D5">
        <w:t xml:space="preserve"> = NULL * length(</w:t>
      </w:r>
      <w:proofErr w:type="spellStart"/>
      <w:r w:rsidRPr="00C434D5">
        <w:t>warn_list</w:t>
      </w:r>
      <w:proofErr w:type="spellEnd"/>
      <w:r w:rsidRPr="00C434D5">
        <w:t>);  //</w:t>
      </w:r>
      <w:r w:rsidRPr="00C434D5">
        <w:rPr>
          <w:rFonts w:hint="eastAsia"/>
        </w:rPr>
        <w:t>长度为</w:t>
      </w:r>
      <w:r w:rsidRPr="00C434D5">
        <w:t>length(</w:t>
      </w:r>
      <w:proofErr w:type="spellStart"/>
      <w:r w:rsidRPr="00C434D5">
        <w:t>warn_list</w:t>
      </w:r>
      <w:proofErr w:type="spellEnd"/>
      <w:r w:rsidRPr="00C434D5">
        <w:t>)</w:t>
      </w:r>
      <w:r w:rsidRPr="00C434D5">
        <w:rPr>
          <w:rFonts w:hint="eastAsia"/>
        </w:rPr>
        <w:t>的</w:t>
      </w:r>
      <w:proofErr w:type="spellStart"/>
      <w:r w:rsidRPr="00C434D5">
        <w:t>match_list</w:t>
      </w:r>
      <w:proofErr w:type="spellEnd"/>
      <w:r w:rsidRPr="00C434D5">
        <w:t xml:space="preserve">, </w:t>
      </w:r>
      <w:r w:rsidRPr="00C434D5">
        <w:rPr>
          <w:rFonts w:hint="eastAsia"/>
        </w:rPr>
        <w:t>各元素取值为</w:t>
      </w:r>
      <w:r w:rsidRPr="00C434D5">
        <w:t>NULL</w:t>
      </w:r>
    </w:p>
    <w:p w:rsidR="00C434D5" w:rsidRPr="00C434D5" w:rsidRDefault="00C434D5" w:rsidP="007355A5">
      <w:r w:rsidRPr="00C434D5">
        <w:t xml:space="preserve">          </w:t>
      </w:r>
      <w:proofErr w:type="gramStart"/>
      <w:r w:rsidRPr="00C434D5">
        <w:t>time</w:t>
      </w:r>
      <w:proofErr w:type="gramEnd"/>
      <w:r w:rsidRPr="00C434D5">
        <w:t xml:space="preserve"> = NULL;</w:t>
      </w:r>
    </w:p>
    <w:p w:rsidR="00C434D5" w:rsidRPr="00C434D5" w:rsidRDefault="00C434D5" w:rsidP="007355A5">
      <w:r w:rsidRPr="00C434D5">
        <w:t xml:space="preserve">          For warn in </w:t>
      </w:r>
      <w:proofErr w:type="spellStart"/>
      <w:r w:rsidRPr="00C434D5">
        <w:t>warn_list</w:t>
      </w:r>
      <w:proofErr w:type="spellEnd"/>
    </w:p>
    <w:p w:rsidR="00C434D5" w:rsidRPr="00C434D5" w:rsidRDefault="00C434D5" w:rsidP="007355A5">
      <w:r w:rsidRPr="00C434D5">
        <w:t xml:space="preserve">          {</w:t>
      </w:r>
    </w:p>
    <w:p w:rsidR="00C434D5" w:rsidRPr="00C434D5" w:rsidRDefault="00C434D5" w:rsidP="007355A5">
      <w:r w:rsidRPr="00C434D5">
        <w:t xml:space="preserve">               If </w:t>
      </w:r>
      <w:proofErr w:type="spellStart"/>
      <w:r w:rsidRPr="00C434D5">
        <w:t>warn_</w:t>
      </w:r>
      <w:proofErr w:type="gramStart"/>
      <w:r w:rsidRPr="00C434D5">
        <w:t>type</w:t>
      </w:r>
      <w:proofErr w:type="spellEnd"/>
      <w:r w:rsidRPr="00C434D5">
        <w:t>(</w:t>
      </w:r>
      <w:proofErr w:type="gramEnd"/>
      <w:r w:rsidRPr="00C434D5">
        <w:t xml:space="preserve">warn) in </w:t>
      </w:r>
      <w:proofErr w:type="spellStart"/>
      <w:r w:rsidRPr="00C434D5">
        <w:t>Warn_type_set</w:t>
      </w:r>
      <w:proofErr w:type="spellEnd"/>
    </w:p>
    <w:p w:rsidR="00C434D5" w:rsidRPr="00C434D5" w:rsidRDefault="00C434D5" w:rsidP="007355A5">
      <w:r w:rsidRPr="00C434D5">
        <w:t xml:space="preserve">               {</w:t>
      </w:r>
    </w:p>
    <w:p w:rsidR="00C434D5" w:rsidRPr="00C434D5" w:rsidRDefault="00C434D5" w:rsidP="007355A5">
      <w:r w:rsidRPr="00C434D5">
        <w:t xml:space="preserve">                    If </w:t>
      </w:r>
      <w:proofErr w:type="spellStart"/>
      <w:r w:rsidRPr="00C434D5">
        <w:t>warn.role</w:t>
      </w:r>
      <w:proofErr w:type="spellEnd"/>
      <w:r w:rsidRPr="00C434D5">
        <w:t xml:space="preserve"> == son  { break; }   // </w:t>
      </w:r>
      <w:r w:rsidRPr="00C434D5">
        <w:rPr>
          <w:rFonts w:hint="eastAsia"/>
        </w:rPr>
        <w:t>对于已匹配的子告警不再做处理</w:t>
      </w:r>
    </w:p>
    <w:p w:rsidR="00C434D5" w:rsidRPr="00C434D5" w:rsidRDefault="00C434D5" w:rsidP="007355A5">
      <w:r w:rsidRPr="00C434D5">
        <w:t xml:space="preserve">                   </w:t>
      </w:r>
      <w:proofErr w:type="spellStart"/>
      <w:r w:rsidRPr="00C434D5">
        <w:t>Match_list</w:t>
      </w:r>
      <w:proofErr w:type="spellEnd"/>
      <w:r w:rsidRPr="00C434D5">
        <w:t xml:space="preserve">[index(warn)] = </w:t>
      </w:r>
      <w:proofErr w:type="spellStart"/>
      <w:r w:rsidRPr="00C434D5">
        <w:t>warn_type</w:t>
      </w:r>
      <w:proofErr w:type="spellEnd"/>
      <w:r w:rsidRPr="00C434D5">
        <w:t>(warn);  //</w:t>
      </w:r>
      <w:proofErr w:type="spellStart"/>
      <w:r w:rsidRPr="00C434D5">
        <w:t>match_list</w:t>
      </w:r>
      <w:proofErr w:type="spellEnd"/>
      <w:r w:rsidRPr="00C434D5">
        <w:rPr>
          <w:rFonts w:hint="eastAsia"/>
        </w:rPr>
        <w:t>标记相关的</w:t>
      </w:r>
      <w:proofErr w:type="spellStart"/>
      <w:r w:rsidRPr="00C434D5">
        <w:t>warn_type</w:t>
      </w:r>
      <w:proofErr w:type="spellEnd"/>
      <w:r w:rsidRPr="00C434D5">
        <w:rPr>
          <w:rFonts w:hint="eastAsia"/>
        </w:rPr>
        <w:t>和位置</w:t>
      </w:r>
    </w:p>
    <w:p w:rsidR="00C434D5" w:rsidRPr="00C434D5" w:rsidRDefault="00C434D5" w:rsidP="007355A5">
      <w:r w:rsidRPr="00C434D5">
        <w:t xml:space="preserve">                   If </w:t>
      </w:r>
      <w:proofErr w:type="gramStart"/>
      <w:r w:rsidRPr="00C434D5">
        <w:t>time !</w:t>
      </w:r>
      <w:proofErr w:type="gramEnd"/>
      <w:r w:rsidRPr="00C434D5">
        <w:t xml:space="preserve">= NULL   {  time = </w:t>
      </w:r>
      <w:proofErr w:type="spellStart"/>
      <w:r w:rsidRPr="00C434D5">
        <w:t>warn.time</w:t>
      </w:r>
      <w:proofErr w:type="spellEnd"/>
      <w:r w:rsidRPr="00C434D5">
        <w:t xml:space="preserve"> }  //</w:t>
      </w:r>
      <w:r w:rsidRPr="00C434D5">
        <w:rPr>
          <w:rFonts w:hint="eastAsia"/>
        </w:rPr>
        <w:t>记录第一个</w:t>
      </w:r>
      <w:proofErr w:type="spellStart"/>
      <w:r w:rsidRPr="00C434D5">
        <w:t>warn_type</w:t>
      </w:r>
      <w:proofErr w:type="spellEnd"/>
      <w:r w:rsidRPr="00C434D5">
        <w:rPr>
          <w:rFonts w:hint="eastAsia"/>
        </w:rPr>
        <w:t>对应</w:t>
      </w:r>
      <w:r w:rsidRPr="00C434D5">
        <w:t>time</w:t>
      </w:r>
    </w:p>
    <w:p w:rsidR="00C434D5" w:rsidRPr="00C434D5" w:rsidRDefault="00C434D5" w:rsidP="007355A5">
      <w:r w:rsidRPr="00C434D5">
        <w:t xml:space="preserve">               }   </w:t>
      </w:r>
    </w:p>
    <w:p w:rsidR="00C434D5" w:rsidRPr="00C434D5" w:rsidRDefault="00C434D5" w:rsidP="007355A5">
      <w:r w:rsidRPr="00C434D5">
        <w:t xml:space="preserve">          }</w:t>
      </w:r>
    </w:p>
    <w:p w:rsidR="00C434D5" w:rsidRPr="00C434D5" w:rsidRDefault="00C434D5" w:rsidP="007355A5"/>
    <w:p w:rsidR="00C434D5" w:rsidRPr="00C434D5" w:rsidRDefault="00C434D5" w:rsidP="007355A5">
      <w:r w:rsidRPr="00C434D5">
        <w:t xml:space="preserve">         </w:t>
      </w:r>
      <w:proofErr w:type="spellStart"/>
      <w:r w:rsidRPr="00C434D5">
        <w:t>Lookforwardlist</w:t>
      </w:r>
      <w:proofErr w:type="spellEnd"/>
      <w:r w:rsidRPr="00C434D5">
        <w:t xml:space="preserve"> = NULL</w:t>
      </w:r>
    </w:p>
    <w:p w:rsidR="00C434D5" w:rsidRPr="007355A5" w:rsidRDefault="00C434D5" w:rsidP="007355A5">
      <w:r w:rsidRPr="00C434D5">
        <w:lastRenderedPageBreak/>
        <w:t xml:space="preserve">     </w:t>
      </w:r>
      <w:r w:rsidRPr="007355A5">
        <w:t xml:space="preserve">     If  time - </w:t>
      </w:r>
      <w:proofErr w:type="spellStart"/>
      <w:r w:rsidRPr="007355A5">
        <w:t>Begin_time</w:t>
      </w:r>
      <w:proofErr w:type="spellEnd"/>
      <w:r w:rsidRPr="007355A5">
        <w:t xml:space="preserve"> &lt; </w:t>
      </w:r>
      <w:proofErr w:type="spellStart"/>
      <w:r w:rsidRPr="007355A5">
        <w:t>rule.timerange</w:t>
      </w:r>
      <w:proofErr w:type="spellEnd"/>
      <w:r w:rsidRPr="007355A5">
        <w:t xml:space="preserve">   //</w:t>
      </w:r>
      <w:r w:rsidRPr="007355A5">
        <w:rPr>
          <w:rFonts w:hint="eastAsia"/>
        </w:rPr>
        <w:t>此时要向前看一下</w:t>
      </w:r>
    </w:p>
    <w:p w:rsidR="00C434D5" w:rsidRPr="007355A5" w:rsidRDefault="00C434D5" w:rsidP="007355A5">
      <w:r w:rsidRPr="007355A5">
        <w:t xml:space="preserve">          {</w:t>
      </w:r>
    </w:p>
    <w:p w:rsidR="00C434D5" w:rsidRPr="007355A5" w:rsidRDefault="00C434D5" w:rsidP="007355A5">
      <w:r w:rsidRPr="007355A5">
        <w:t xml:space="preserve">              //</w:t>
      </w:r>
      <w:r w:rsidRPr="007355A5">
        <w:rPr>
          <w:rFonts w:hint="eastAsia"/>
        </w:rPr>
        <w:t>将</w:t>
      </w:r>
      <w:r w:rsidRPr="007355A5">
        <w:t>[</w:t>
      </w:r>
      <w:proofErr w:type="spellStart"/>
      <w:r w:rsidRPr="007355A5">
        <w:t>Begin_time</w:t>
      </w:r>
      <w:proofErr w:type="spellEnd"/>
      <w:r w:rsidRPr="007355A5">
        <w:t xml:space="preserve"> -</w:t>
      </w:r>
      <w:proofErr w:type="spellStart"/>
      <w:r w:rsidRPr="007355A5">
        <w:t>rule.timerange+time</w:t>
      </w:r>
      <w:proofErr w:type="spellEnd"/>
      <w:r w:rsidRPr="007355A5">
        <w:t xml:space="preserve">, </w:t>
      </w:r>
      <w:proofErr w:type="spellStart"/>
      <w:r w:rsidRPr="007355A5">
        <w:t>Begin_time</w:t>
      </w:r>
      <w:proofErr w:type="spellEnd"/>
      <w:r w:rsidRPr="007355A5">
        <w:t>]</w:t>
      </w:r>
      <w:r w:rsidRPr="007355A5">
        <w:rPr>
          <w:rFonts w:hint="eastAsia"/>
        </w:rPr>
        <w:t>时间范围内同</w:t>
      </w:r>
      <w:r w:rsidRPr="007355A5">
        <w:t>device</w:t>
      </w:r>
      <w:r w:rsidRPr="007355A5">
        <w:rPr>
          <w:rFonts w:hint="eastAsia"/>
        </w:rPr>
        <w:t>的对应</w:t>
      </w:r>
      <w:proofErr w:type="spellStart"/>
      <w:r w:rsidRPr="007355A5">
        <w:t>warn_type</w:t>
      </w:r>
      <w:proofErr w:type="spellEnd"/>
      <w:r w:rsidRPr="007355A5">
        <w:rPr>
          <w:rFonts w:hint="eastAsia"/>
        </w:rPr>
        <w:t>也考虑进来</w:t>
      </w:r>
    </w:p>
    <w:p w:rsidR="00C434D5" w:rsidRPr="007355A5" w:rsidRDefault="00C434D5" w:rsidP="007355A5">
      <w:r w:rsidRPr="007355A5">
        <w:t xml:space="preserve">              </w:t>
      </w:r>
      <w:proofErr w:type="spellStart"/>
      <w:r w:rsidRPr="007355A5">
        <w:t>forwardlist</w:t>
      </w:r>
      <w:proofErr w:type="spellEnd"/>
      <w:r w:rsidRPr="007355A5">
        <w:t xml:space="preserve"> = [</w:t>
      </w:r>
      <w:proofErr w:type="spellStart"/>
      <w:r w:rsidRPr="007355A5">
        <w:t>Begin_time</w:t>
      </w:r>
      <w:proofErr w:type="spellEnd"/>
      <w:r w:rsidRPr="007355A5">
        <w:t xml:space="preserve"> -</w:t>
      </w:r>
      <w:proofErr w:type="spellStart"/>
      <w:r w:rsidRPr="007355A5">
        <w:t>rule.timerange+time</w:t>
      </w:r>
      <w:proofErr w:type="spellEnd"/>
      <w:r w:rsidRPr="007355A5">
        <w:t xml:space="preserve">, </w:t>
      </w:r>
      <w:proofErr w:type="spellStart"/>
      <w:r w:rsidRPr="007355A5">
        <w:t>Begin_time</w:t>
      </w:r>
      <w:proofErr w:type="spellEnd"/>
      <w:r w:rsidRPr="007355A5">
        <w:t>]</w:t>
      </w:r>
      <w:r w:rsidRPr="007355A5">
        <w:rPr>
          <w:rFonts w:hint="eastAsia"/>
        </w:rPr>
        <w:t>时间范围内同</w:t>
      </w:r>
      <w:r w:rsidRPr="007355A5">
        <w:t>device</w:t>
      </w:r>
      <w:r w:rsidRPr="007355A5">
        <w:rPr>
          <w:rFonts w:hint="eastAsia"/>
        </w:rPr>
        <w:t>的对应</w:t>
      </w:r>
      <w:proofErr w:type="spellStart"/>
      <w:r w:rsidRPr="007355A5">
        <w:t>warn_type</w:t>
      </w:r>
      <w:proofErr w:type="spellEnd"/>
      <w:r w:rsidRPr="007355A5">
        <w:rPr>
          <w:rFonts w:hint="eastAsia"/>
        </w:rPr>
        <w:t>的</w:t>
      </w:r>
      <w:r w:rsidRPr="007355A5">
        <w:t>warning</w:t>
      </w:r>
    </w:p>
    <w:p w:rsidR="00C434D5" w:rsidRPr="007355A5" w:rsidRDefault="00C434D5" w:rsidP="007355A5">
      <w:r w:rsidRPr="007355A5">
        <w:t xml:space="preserve">              </w:t>
      </w:r>
      <w:proofErr w:type="spellStart"/>
      <w:r w:rsidRPr="007355A5">
        <w:t>match_forwardlist</w:t>
      </w:r>
      <w:proofErr w:type="spellEnd"/>
      <w:r w:rsidRPr="007355A5">
        <w:t xml:space="preserve"> = </w:t>
      </w:r>
      <w:proofErr w:type="spellStart"/>
      <w:proofErr w:type="gramStart"/>
      <w:r w:rsidRPr="007355A5">
        <w:t>typeof</w:t>
      </w:r>
      <w:proofErr w:type="spellEnd"/>
      <w:r w:rsidRPr="007355A5">
        <w:t>[</w:t>
      </w:r>
      <w:proofErr w:type="spellStart"/>
      <w:proofErr w:type="gramEnd"/>
      <w:r w:rsidRPr="007355A5">
        <w:t>forwardlist</w:t>
      </w:r>
      <w:proofErr w:type="spellEnd"/>
      <w:r w:rsidRPr="007355A5">
        <w:t xml:space="preserve">] </w:t>
      </w:r>
    </w:p>
    <w:p w:rsidR="00C434D5" w:rsidRPr="00C434D5" w:rsidRDefault="00C434D5" w:rsidP="007355A5">
      <w:r w:rsidRPr="00C434D5">
        <w:t xml:space="preserve">          } </w:t>
      </w:r>
    </w:p>
    <w:p w:rsidR="00C434D5" w:rsidRPr="00C434D5" w:rsidRDefault="00C434D5" w:rsidP="007355A5"/>
    <w:p w:rsidR="00C434D5" w:rsidRPr="00C434D5" w:rsidRDefault="00C434D5" w:rsidP="007355A5">
      <w:r w:rsidRPr="00C434D5">
        <w:t xml:space="preserve">          </w:t>
      </w:r>
      <w:proofErr w:type="spellStart"/>
      <w:r w:rsidRPr="00C434D5">
        <w:t>Cur_warn_list</w:t>
      </w:r>
      <w:proofErr w:type="spellEnd"/>
      <w:r w:rsidRPr="00C434D5">
        <w:t xml:space="preserve"> = </w:t>
      </w:r>
      <w:proofErr w:type="spellStart"/>
      <w:r w:rsidRPr="00C434D5">
        <w:t>forwardlist</w:t>
      </w:r>
      <w:proofErr w:type="spellEnd"/>
      <w:r w:rsidRPr="00C434D5">
        <w:t xml:space="preserve"> + </w:t>
      </w:r>
      <w:proofErr w:type="spellStart"/>
      <w:r w:rsidRPr="00C434D5">
        <w:t>warn_list</w:t>
      </w:r>
      <w:proofErr w:type="spellEnd"/>
    </w:p>
    <w:p w:rsidR="00C434D5" w:rsidRPr="00C434D5" w:rsidRDefault="00C434D5" w:rsidP="007355A5">
      <w:r w:rsidRPr="00C434D5">
        <w:t xml:space="preserve">          </w:t>
      </w:r>
      <w:proofErr w:type="spellStart"/>
      <w:r w:rsidRPr="00C434D5">
        <w:t>Cur_match_list</w:t>
      </w:r>
      <w:proofErr w:type="spellEnd"/>
      <w:r w:rsidRPr="00C434D5">
        <w:t xml:space="preserve"> = </w:t>
      </w:r>
      <w:proofErr w:type="spellStart"/>
      <w:r w:rsidRPr="00C434D5">
        <w:t>match_forwardlist</w:t>
      </w:r>
      <w:proofErr w:type="spellEnd"/>
      <w:r w:rsidRPr="00C434D5">
        <w:t xml:space="preserve"> + </w:t>
      </w:r>
      <w:proofErr w:type="spellStart"/>
      <w:r w:rsidRPr="00C434D5">
        <w:t>match_list</w:t>
      </w:r>
      <w:proofErr w:type="spellEnd"/>
    </w:p>
    <w:p w:rsidR="00C434D5" w:rsidRPr="00C434D5" w:rsidRDefault="00C434D5" w:rsidP="007355A5">
      <w:r w:rsidRPr="00C434D5">
        <w:t xml:space="preserve">          //</w:t>
      </w:r>
      <w:r w:rsidRPr="00C434D5">
        <w:rPr>
          <w:rFonts w:hint="eastAsia"/>
        </w:rPr>
        <w:t>使用</w:t>
      </w:r>
      <w:r w:rsidRPr="00C434D5">
        <w:t xml:space="preserve"> rule</w:t>
      </w:r>
      <w:r w:rsidRPr="00C434D5">
        <w:rPr>
          <w:rFonts w:hint="eastAsia"/>
        </w:rPr>
        <w:t>对</w:t>
      </w:r>
      <w:r w:rsidRPr="00C434D5">
        <w:t xml:space="preserve"> </w:t>
      </w:r>
      <w:proofErr w:type="spellStart"/>
      <w:r w:rsidRPr="00C434D5">
        <w:t>cur_match_list</w:t>
      </w:r>
      <w:proofErr w:type="spellEnd"/>
      <w:r w:rsidRPr="00C434D5">
        <w:t xml:space="preserve"> + </w:t>
      </w:r>
      <w:proofErr w:type="spellStart"/>
      <w:r w:rsidRPr="00C434D5">
        <w:t>cur_warn_list</w:t>
      </w:r>
      <w:proofErr w:type="spellEnd"/>
      <w:r w:rsidRPr="00C434D5">
        <w:t xml:space="preserve"> </w:t>
      </w:r>
      <w:r w:rsidRPr="00C434D5">
        <w:rPr>
          <w:rFonts w:hint="eastAsia"/>
        </w:rPr>
        <w:t>做匹配，可匹配多次，直到无法在匹配为止；注意匹配时应检查</w:t>
      </w:r>
      <w:r w:rsidRPr="00C434D5">
        <w:t>,</w:t>
      </w:r>
      <w:proofErr w:type="spellStart"/>
      <w:r w:rsidRPr="00C434D5">
        <w:t>rule.satisfy</w:t>
      </w:r>
      <w:proofErr w:type="spellEnd"/>
      <w:r w:rsidRPr="00C434D5">
        <w:rPr>
          <w:rFonts w:hint="eastAsia"/>
        </w:rPr>
        <w:t>条件</w:t>
      </w:r>
    </w:p>
    <w:p w:rsidR="00C434D5" w:rsidRPr="00C434D5" w:rsidRDefault="00C434D5" w:rsidP="007355A5">
      <w:r w:rsidRPr="00C434D5">
        <w:t xml:space="preserve">          While (</w:t>
      </w:r>
      <w:proofErr w:type="spellStart"/>
      <w:r w:rsidRPr="00C434D5">
        <w:t>cur_match_list</w:t>
      </w:r>
      <w:proofErr w:type="spellEnd"/>
      <w:r w:rsidRPr="00C434D5">
        <w:rPr>
          <w:rFonts w:hint="eastAsia"/>
        </w:rPr>
        <w:t>可以选择出满足</w:t>
      </w:r>
      <w:r w:rsidRPr="00C434D5">
        <w:t>rule</w:t>
      </w:r>
      <w:r w:rsidRPr="00C434D5">
        <w:rPr>
          <w:rFonts w:hint="eastAsia"/>
        </w:rPr>
        <w:t>的几个</w:t>
      </w:r>
      <w:r w:rsidRPr="00C434D5">
        <w:t>warning)</w:t>
      </w:r>
    </w:p>
    <w:p w:rsidR="00C434D5" w:rsidRPr="00C434D5" w:rsidRDefault="00C434D5" w:rsidP="007355A5">
      <w:r w:rsidRPr="00C434D5">
        <w:t xml:space="preserve">          {</w:t>
      </w:r>
    </w:p>
    <w:p w:rsidR="00C434D5" w:rsidRPr="00C434D5" w:rsidRDefault="00C434D5" w:rsidP="007355A5">
      <w:r w:rsidRPr="00C434D5">
        <w:t xml:space="preserve">                </w:t>
      </w:r>
      <w:r w:rsidRPr="00C434D5">
        <w:rPr>
          <w:rFonts w:hint="eastAsia"/>
        </w:rPr>
        <w:t>对这几个</w:t>
      </w:r>
      <w:r w:rsidRPr="00C434D5">
        <w:t>warning</w:t>
      </w:r>
      <w:r w:rsidRPr="00C434D5">
        <w:rPr>
          <w:rFonts w:hint="eastAsia"/>
        </w:rPr>
        <w:t>应用规则</w:t>
      </w:r>
      <w:r w:rsidRPr="00C434D5">
        <w:t>;</w:t>
      </w:r>
    </w:p>
    <w:p w:rsidR="00C434D5" w:rsidRPr="00C434D5" w:rsidRDefault="00C434D5" w:rsidP="007355A5">
      <w:r w:rsidRPr="00C434D5">
        <w:t xml:space="preserve">                </w:t>
      </w:r>
      <w:r w:rsidRPr="00C434D5">
        <w:rPr>
          <w:rFonts w:hint="eastAsia"/>
        </w:rPr>
        <w:t>对于其中的子告警</w:t>
      </w:r>
      <w:proofErr w:type="spellStart"/>
      <w:r w:rsidRPr="00C434D5">
        <w:t>warn_i</w:t>
      </w:r>
      <w:proofErr w:type="spellEnd"/>
      <w:r w:rsidRPr="00C434D5">
        <w:t xml:space="preserve">,   </w:t>
      </w:r>
      <w:proofErr w:type="spellStart"/>
      <w:r w:rsidRPr="00C434D5">
        <w:t>warn_i.</w:t>
      </w:r>
      <w:proofErr w:type="gramStart"/>
      <w:r w:rsidRPr="00C434D5">
        <w:t>role</w:t>
      </w:r>
      <w:proofErr w:type="spellEnd"/>
      <w:proofErr w:type="gramEnd"/>
      <w:r w:rsidRPr="00C434D5">
        <w:t xml:space="preserve"> = son</w:t>
      </w:r>
    </w:p>
    <w:p w:rsidR="00C434D5" w:rsidRPr="00C434D5" w:rsidRDefault="00C434D5" w:rsidP="007355A5">
      <w:r w:rsidRPr="00C434D5">
        <w:t xml:space="preserve">                </w:t>
      </w:r>
      <w:r w:rsidRPr="00C434D5">
        <w:rPr>
          <w:rFonts w:hint="eastAsia"/>
        </w:rPr>
        <w:t>将</w:t>
      </w:r>
      <w:proofErr w:type="spellStart"/>
      <w:r w:rsidRPr="00C434D5">
        <w:t>cur_match_list</w:t>
      </w:r>
      <w:proofErr w:type="spellEnd"/>
      <w:r w:rsidRPr="00C434D5">
        <w:rPr>
          <w:rFonts w:hint="eastAsia"/>
        </w:rPr>
        <w:t>对应的位置</w:t>
      </w:r>
      <w:proofErr w:type="gramStart"/>
      <w:r w:rsidRPr="00C434D5">
        <w:rPr>
          <w:rFonts w:hint="eastAsia"/>
        </w:rPr>
        <w:t>置</w:t>
      </w:r>
      <w:proofErr w:type="gramEnd"/>
      <w:r w:rsidRPr="00C434D5">
        <w:rPr>
          <w:rFonts w:hint="eastAsia"/>
        </w:rPr>
        <w:t>为</w:t>
      </w:r>
      <w:r w:rsidRPr="00C434D5">
        <w:t>NULL;</w:t>
      </w:r>
    </w:p>
    <w:p w:rsidR="00C434D5" w:rsidRPr="00C434D5" w:rsidRDefault="00C434D5" w:rsidP="007355A5">
      <w:r w:rsidRPr="00C434D5">
        <w:t xml:space="preserve">           }</w:t>
      </w:r>
    </w:p>
    <w:p w:rsidR="00C434D5" w:rsidRPr="00C434D5" w:rsidRDefault="00C434D5" w:rsidP="007355A5">
      <w:r w:rsidRPr="00C434D5">
        <w:t xml:space="preserve">     }</w:t>
      </w:r>
    </w:p>
    <w:p w:rsidR="009456EC" w:rsidRDefault="009456EC" w:rsidP="007355A5">
      <w:pPr>
        <w:rPr>
          <w:rFonts w:hint="eastAsia"/>
        </w:rPr>
      </w:pPr>
    </w:p>
    <w:p w:rsidR="007355A5" w:rsidRDefault="007355A5" w:rsidP="007355A5">
      <w:pPr>
        <w:rPr>
          <w:rFonts w:hint="eastAsia"/>
        </w:rPr>
      </w:pPr>
    </w:p>
    <w:p w:rsidR="007355A5" w:rsidRPr="007355A5" w:rsidRDefault="007355A5" w:rsidP="007355A5">
      <w:pPr>
        <w:pStyle w:val="2"/>
        <w:rPr>
          <w:color w:val="000000"/>
          <w:sz w:val="16"/>
          <w:szCs w:val="13"/>
        </w:rPr>
      </w:pPr>
      <w:r w:rsidRPr="007355A5">
        <w:t>Demo7</w:t>
      </w:r>
      <w:r w:rsidRPr="007355A5">
        <w:rPr>
          <w:rFonts w:ascii="宋体" w:hAnsi="宋体" w:hint="eastAsia"/>
        </w:rPr>
        <w:t>：</w:t>
      </w:r>
      <w:r w:rsidRPr="007355A5">
        <w:t>Port Down</w:t>
      </w:r>
      <w:r w:rsidRPr="007355A5">
        <w:rPr>
          <w:rFonts w:ascii="宋体" w:hAnsi="宋体" w:hint="eastAsia"/>
        </w:rPr>
        <w:t>，</w:t>
      </w:r>
      <w:r w:rsidRPr="007355A5">
        <w:t xml:space="preserve"> </w:t>
      </w:r>
      <w:r w:rsidRPr="007355A5">
        <w:rPr>
          <w:rFonts w:ascii="宋体" w:hAnsi="宋体" w:hint="eastAsia"/>
        </w:rPr>
        <w:t>导致</w:t>
      </w:r>
      <w:proofErr w:type="spellStart"/>
      <w:r w:rsidRPr="007355A5">
        <w:t>Mlagg</w:t>
      </w:r>
      <w:proofErr w:type="spellEnd"/>
      <w:r w:rsidRPr="007355A5">
        <w:rPr>
          <w:rFonts w:ascii="宋体" w:hAnsi="宋体" w:hint="eastAsia"/>
        </w:rPr>
        <w:t>本地聚合接口</w:t>
      </w:r>
      <w:r w:rsidRPr="007355A5">
        <w:t>Down</w:t>
      </w:r>
    </w:p>
    <w:p w:rsidR="007355A5" w:rsidRDefault="007355A5" w:rsidP="007355A5"/>
    <w:p w:rsidR="007355A5" w:rsidRDefault="007355A5" w:rsidP="007355A5">
      <w:r>
        <w:t>Jun 16 10:39:45 100.11.1.35 Jun 16 10:42:17 2020 S7503X %%10IFNET/3/PHY_UPDOWN: Physical state on the interface Ten-GigabitEthernet3/0/26 changed to down.</w:t>
      </w:r>
    </w:p>
    <w:p w:rsidR="007355A5" w:rsidRDefault="007355A5" w:rsidP="007355A5">
      <w:r>
        <w:t>Jun 16 10:39:47 100.11.1.35 Jun 16 10:42:17 2020 S7503X %%10LAGG/6/LAGG_INACTIVE_OTHER: Member port XGE3/0/26 of aggregation group BAGG40 changed to the inactive state, because other reason.</w:t>
      </w:r>
    </w:p>
    <w:p w:rsidR="007355A5" w:rsidRDefault="007355A5" w:rsidP="007355A5">
      <w:proofErr w:type="gramStart"/>
      <w:r>
        <w:t>( =</w:t>
      </w:r>
      <w:proofErr w:type="gramEnd"/>
      <w:r>
        <w:t>====&gt;</w:t>
      </w:r>
      <w:proofErr w:type="spellStart"/>
      <w:r>
        <w:t>warn_type</w:t>
      </w:r>
      <w:proofErr w:type="spellEnd"/>
      <w:r>
        <w:t xml:space="preserve"> = LAGG_INACTIVE_OTHER,  NE = tuple ( device= 100.11.1.35, aggregation group = Bridge-Aggregation40 )</w:t>
      </w:r>
    </w:p>
    <w:p w:rsidR="007355A5" w:rsidRDefault="007355A5" w:rsidP="007355A5">
      <w:r>
        <w:t>  Parameters</w:t>
      </w:r>
      <w:proofErr w:type="gramStart"/>
      <w:r>
        <w:t>={</w:t>
      </w:r>
      <w:proofErr w:type="gramEnd"/>
      <w:r>
        <w:t xml:space="preserve"> </w:t>
      </w:r>
      <w:proofErr w:type="spellStart"/>
      <w:r>
        <w:rPr>
          <w:color w:val="FF0000"/>
        </w:rPr>
        <w:t>MemberPort</w:t>
      </w:r>
      <w:proofErr w:type="spellEnd"/>
      <w:r>
        <w:rPr>
          <w:color w:val="FF0000"/>
        </w:rPr>
        <w:t xml:space="preserve"> = XGE3/0/26</w:t>
      </w:r>
      <w:r>
        <w:t xml:space="preserve">, </w:t>
      </w:r>
      <w:r>
        <w:rPr>
          <w:color w:val="FF0000"/>
        </w:rPr>
        <w:t xml:space="preserve">Status = inactive </w:t>
      </w:r>
      <w:r>
        <w:t>}, level = length(NE) = 2, Abstract=NULL, Affectation=NULL)</w:t>
      </w:r>
    </w:p>
    <w:p w:rsidR="007355A5" w:rsidRDefault="007355A5" w:rsidP="007355A5">
      <w:r>
        <w:t xml:space="preserve">Jun 16 10:39:48 100.11.1.35 Jun 16 10:42:17 2020 S7503X %%10IFNET/5/LINK_UPDOWN: Line protocol state on the interface </w:t>
      </w:r>
      <w:r>
        <w:rPr>
          <w:color w:val="FF0000"/>
        </w:rPr>
        <w:t>Ten-GigabitEthernet3/0/26</w:t>
      </w:r>
      <w:r>
        <w:t xml:space="preserve"> changed to</w:t>
      </w:r>
      <w:r>
        <w:rPr>
          <w:color w:val="FF0000"/>
        </w:rPr>
        <w:t xml:space="preserve"> down</w:t>
      </w:r>
      <w:r>
        <w:t>.</w:t>
      </w:r>
    </w:p>
    <w:p w:rsidR="007355A5" w:rsidRDefault="007355A5" w:rsidP="007355A5">
      <w:r>
        <w:t xml:space="preserve">Jun 16 10:39:50 100.11.1.35 Jun 16 10:42:17 2020 S7503X %%10DRNI/6/DRNI_IFEVENT_DR_NOSELECTED: Local DR </w:t>
      </w:r>
      <w:proofErr w:type="gramStart"/>
      <w:r>
        <w:t>interface</w:t>
      </w:r>
      <w:proofErr w:type="gramEnd"/>
      <w:r>
        <w:t xml:space="preserve"> Bridge-Aggregation40 in DR group 40 does not have Selected member ports because the aggregate interface went down. Please check the aggregate link status.</w:t>
      </w:r>
    </w:p>
    <w:p w:rsidR="007355A5" w:rsidRDefault="007355A5" w:rsidP="007355A5">
      <w:proofErr w:type="gramStart"/>
      <w:r>
        <w:t>( =</w:t>
      </w:r>
      <w:proofErr w:type="gramEnd"/>
      <w:r>
        <w:t>====&gt;</w:t>
      </w:r>
      <w:proofErr w:type="spellStart"/>
      <w:r>
        <w:t>warn_type</w:t>
      </w:r>
      <w:proofErr w:type="spellEnd"/>
      <w:r>
        <w:t xml:space="preserve"> = DRNI_IFEVENT_BAGG_DR_NOSELECTED,  NE = tuple ( device= 100.11.1.35, Local DR interface = Bridge-Aggregation40 )</w:t>
      </w:r>
    </w:p>
    <w:p w:rsidR="007355A5" w:rsidRDefault="007355A5" w:rsidP="007355A5">
      <w:r>
        <w:t>  Parameters</w:t>
      </w:r>
      <w:proofErr w:type="gramStart"/>
      <w:r>
        <w:t>={</w:t>
      </w:r>
      <w:proofErr w:type="gramEnd"/>
      <w:r>
        <w:t xml:space="preserve"> DR group =40,</w:t>
      </w:r>
      <w:r>
        <w:rPr>
          <w:color w:val="FF0000"/>
        </w:rPr>
        <w:t xml:space="preserve"> Status = inactive</w:t>
      </w:r>
      <w:r>
        <w:t xml:space="preserve"> }, level = length(NE) = 2, Abstract=”Local DR interface Bridge-Aggregation40 in DR group 40 does not have Selected member ports”, Affectation=” interface Bridge-Aggregation40 changed to inactive”)</w:t>
      </w:r>
    </w:p>
    <w:p w:rsidR="007355A5" w:rsidRDefault="007355A5" w:rsidP="007355A5"/>
    <w:p w:rsidR="007355A5" w:rsidRDefault="007355A5" w:rsidP="007355A5">
      <w:r>
        <w:rPr>
          <w:rFonts w:ascii="宋体" w:hAnsi="宋体" w:hint="eastAsia"/>
        </w:rPr>
        <w:t>父子规则</w:t>
      </w:r>
      <w:r>
        <w:t xml:space="preserve"> rule1:    LINK_UPDOWN (warn1) ----&gt; LAGG_INACTIVE_OTHER</w:t>
      </w:r>
      <w:r>
        <w:rPr>
          <w:rFonts w:ascii="宋体" w:hAnsi="宋体" w:hint="eastAsia"/>
        </w:rPr>
        <w:t>（</w:t>
      </w:r>
      <w:r>
        <w:t>warn2</w:t>
      </w:r>
      <w:r>
        <w:rPr>
          <w:rFonts w:ascii="宋体" w:hAnsi="宋体" w:hint="eastAsia"/>
        </w:rPr>
        <w:t>）</w:t>
      </w:r>
      <w:r>
        <w:t xml:space="preserve">,satisfy: warn1.NE.device == warn2.NE.device &amp;&amp; </w:t>
      </w:r>
      <w:r>
        <w:rPr>
          <w:color w:val="FF0000"/>
        </w:rPr>
        <w:t xml:space="preserve">Warn1.NE.port ==Warn2. </w:t>
      </w:r>
      <w:proofErr w:type="gramStart"/>
      <w:r>
        <w:rPr>
          <w:color w:val="FF0000"/>
        </w:rPr>
        <w:t>Para.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MemberPort</w:t>
      </w:r>
      <w:proofErr w:type="spellEnd"/>
      <w:r>
        <w:rPr>
          <w:rFonts w:ascii="宋体" w:hAnsi="宋体" w:hint="eastAsia"/>
          <w:color w:val="1F497D"/>
        </w:rPr>
        <w:t>（这里，一个是</w:t>
      </w:r>
      <w:r>
        <w:rPr>
          <w:color w:val="1F497D"/>
        </w:rPr>
        <w:t>XGE3/0/26</w:t>
      </w:r>
      <w:r>
        <w:rPr>
          <w:rFonts w:ascii="宋体" w:hAnsi="宋体" w:hint="eastAsia"/>
          <w:color w:val="1F497D"/>
        </w:rPr>
        <w:t>，一个是</w:t>
      </w:r>
      <w:r>
        <w:rPr>
          <w:color w:val="1F497D"/>
        </w:rPr>
        <w:t>Ten-GigabitEthernet3/0/26</w:t>
      </w:r>
      <w:r>
        <w:rPr>
          <w:rFonts w:ascii="宋体" w:hAnsi="宋体" w:hint="eastAsia"/>
          <w:color w:val="1F497D"/>
        </w:rPr>
        <w:t>）</w:t>
      </w:r>
      <w:r>
        <w:t xml:space="preserve"> &amp;&amp; </w:t>
      </w:r>
      <w:r>
        <w:rPr>
          <w:color w:val="FF0000"/>
        </w:rPr>
        <w:t xml:space="preserve">Warn1. </w:t>
      </w:r>
      <w:proofErr w:type="spellStart"/>
      <w:r>
        <w:rPr>
          <w:color w:val="FF0000"/>
        </w:rPr>
        <w:t>Para.status</w:t>
      </w:r>
      <w:proofErr w:type="spellEnd"/>
      <w:r>
        <w:rPr>
          <w:color w:val="FF0000"/>
        </w:rPr>
        <w:t xml:space="preserve"> == Warn2. </w:t>
      </w:r>
      <w:proofErr w:type="spellStart"/>
      <w:r>
        <w:rPr>
          <w:color w:val="FF0000"/>
        </w:rPr>
        <w:t>Para.status</w:t>
      </w:r>
      <w:proofErr w:type="spellEnd"/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>（这里经过解析</w:t>
      </w:r>
      <w:r>
        <w:rPr>
          <w:color w:val="1F497D"/>
        </w:rPr>
        <w:t>warn1</w:t>
      </w:r>
      <w:r>
        <w:rPr>
          <w:rFonts w:ascii="宋体" w:hAnsi="宋体" w:hint="eastAsia"/>
          <w:color w:val="1F497D"/>
        </w:rPr>
        <w:t>的</w:t>
      </w:r>
      <w:r>
        <w:rPr>
          <w:color w:val="1F497D"/>
        </w:rPr>
        <w:t>status</w:t>
      </w:r>
      <w:r>
        <w:rPr>
          <w:rFonts w:ascii="宋体" w:hAnsi="宋体" w:hint="eastAsia"/>
          <w:color w:val="1F497D"/>
        </w:rPr>
        <w:t>值为</w:t>
      </w:r>
      <w:r>
        <w:rPr>
          <w:color w:val="1F497D"/>
        </w:rPr>
        <w:t>inactive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warn2</w:t>
      </w:r>
      <w:r>
        <w:rPr>
          <w:rFonts w:ascii="宋体" w:hAnsi="宋体" w:hint="eastAsia"/>
          <w:color w:val="1F497D"/>
        </w:rPr>
        <w:t>的</w:t>
      </w:r>
      <w:r>
        <w:rPr>
          <w:color w:val="1F497D"/>
        </w:rPr>
        <w:t>status</w:t>
      </w:r>
      <w:r>
        <w:rPr>
          <w:rFonts w:ascii="宋体" w:hAnsi="宋体" w:hint="eastAsia"/>
          <w:color w:val="1F497D"/>
        </w:rPr>
        <w:t>值为</w:t>
      </w:r>
      <w:r>
        <w:rPr>
          <w:color w:val="1F497D"/>
        </w:rPr>
        <w:t>down</w:t>
      </w:r>
      <w:r>
        <w:rPr>
          <w:rFonts w:ascii="宋体" w:hAnsi="宋体" w:hint="eastAsia"/>
          <w:color w:val="1F497D"/>
        </w:rPr>
        <w:t>）</w:t>
      </w:r>
    </w:p>
    <w:p w:rsidR="007355A5" w:rsidRDefault="007355A5" w:rsidP="007355A5">
      <w:r>
        <w:t>rule2:    LAGG_INACTIVE_OTHER (warn1) ----&gt; DRNI_IFEVENT_BAGG_DR_NOSELECTED (warn2),</w:t>
      </w:r>
      <w:proofErr w:type="gramStart"/>
      <w:r>
        <w:t>  satisfy</w:t>
      </w:r>
      <w:proofErr w:type="gramEnd"/>
      <w:r>
        <w:t xml:space="preserve">: warn1.NE.device == warn2.NE.device &amp;&amp; warn1.NE. </w:t>
      </w:r>
      <w:proofErr w:type="gramStart"/>
      <w:r>
        <w:t>aggregation</w:t>
      </w:r>
      <w:proofErr w:type="gramEnd"/>
      <w:r>
        <w:t xml:space="preserve"> group == warn2.NE. Local DR interface &amp;&amp; </w:t>
      </w:r>
      <w:r>
        <w:rPr>
          <w:color w:val="FF0000"/>
        </w:rPr>
        <w:t>Warn1.Para.status== Warn2.Para.status== down</w:t>
      </w:r>
      <w:r>
        <w:t xml:space="preserve"> </w:t>
      </w:r>
      <w:r>
        <w:lastRenderedPageBreak/>
        <w:t>&amp;&amp;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timerang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4S(</w:t>
      </w:r>
      <w:proofErr w:type="gramEnd"/>
      <w:r>
        <w:rPr>
          <w:color w:val="FF0000"/>
        </w:rPr>
        <w:t xml:space="preserve"> warn2.time-warn1.time &lt; 3S)</w:t>
      </w:r>
      <w:r>
        <w:t xml:space="preserve">, </w:t>
      </w:r>
    </w:p>
    <w:p w:rsidR="007355A5" w:rsidRDefault="007355A5" w:rsidP="007355A5">
      <w:pPr>
        <w:rPr>
          <w:rFonts w:hint="eastAsia"/>
        </w:rPr>
      </w:pPr>
    </w:p>
    <w:p w:rsidR="007355A5" w:rsidRDefault="007355A5" w:rsidP="007355A5">
      <w:pPr>
        <w:rPr>
          <w:rFonts w:hint="eastAsia"/>
        </w:rPr>
      </w:pPr>
    </w:p>
    <w:p w:rsidR="007355A5" w:rsidRDefault="007355A5" w:rsidP="007355A5">
      <w:pPr>
        <w:rPr>
          <w:rFonts w:hint="eastAsia"/>
        </w:rPr>
      </w:pPr>
      <w:r>
        <w:rPr>
          <w:rFonts w:hint="eastAsia"/>
        </w:rPr>
        <w:t>问题：</w:t>
      </w:r>
    </w:p>
    <w:p w:rsidR="007355A5" w:rsidRDefault="007355A5" w:rsidP="007355A5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000000"/>
        </w:rPr>
        <w:t>父子规则</w:t>
      </w:r>
      <w:r>
        <w:rPr>
          <w:color w:val="000000"/>
        </w:rPr>
        <w:t xml:space="preserve"> rule1:    LINK_UPDOWN (warn1) ----&gt; LAGG_INACTIVE_OTHER</w:t>
      </w:r>
      <w:r>
        <w:rPr>
          <w:rFonts w:ascii="宋体" w:hAnsi="宋体" w:hint="eastAsia"/>
          <w:color w:val="000000"/>
        </w:rPr>
        <w:t>（</w:t>
      </w:r>
      <w:r>
        <w:rPr>
          <w:color w:val="000000"/>
        </w:rPr>
        <w:t>warn2</w:t>
      </w:r>
      <w:r>
        <w:rPr>
          <w:rFonts w:ascii="宋体" w:hAnsi="宋体" w:hint="eastAsia"/>
          <w:color w:val="000000"/>
        </w:rPr>
        <w:t>）</w:t>
      </w:r>
      <w:r>
        <w:rPr>
          <w:color w:val="000000"/>
        </w:rPr>
        <w:t xml:space="preserve">,satisfy: warn1.NE.device == warn2.NE.device &amp;&amp; </w:t>
      </w:r>
      <w:r>
        <w:rPr>
          <w:color w:val="FF0000"/>
        </w:rPr>
        <w:t xml:space="preserve">Warn1.NE.port ==Warn2. </w:t>
      </w:r>
      <w:proofErr w:type="gramStart"/>
      <w:r>
        <w:rPr>
          <w:color w:val="FF0000"/>
        </w:rPr>
        <w:t>Para.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MemberPort</w:t>
      </w:r>
      <w:proofErr w:type="spellEnd"/>
      <w:r>
        <w:rPr>
          <w:rFonts w:ascii="宋体" w:hAnsi="宋体" w:hint="eastAsia"/>
          <w:color w:val="1F497D"/>
        </w:rPr>
        <w:t>（这里，一个是</w:t>
      </w:r>
      <w:r>
        <w:rPr>
          <w:color w:val="1F497D"/>
        </w:rPr>
        <w:t>XGE3/0/26</w:t>
      </w:r>
      <w:r>
        <w:rPr>
          <w:rFonts w:ascii="宋体" w:hAnsi="宋体" w:hint="eastAsia"/>
          <w:color w:val="1F497D"/>
        </w:rPr>
        <w:t>，一个是</w:t>
      </w:r>
      <w:r>
        <w:rPr>
          <w:color w:val="1F497D"/>
        </w:rPr>
        <w:t>Ten-GigabitEthernet3/0/26</w:t>
      </w:r>
      <w:r>
        <w:rPr>
          <w:rFonts w:ascii="宋体" w:hAnsi="宋体" w:hint="eastAsia"/>
          <w:color w:val="1F497D"/>
        </w:rPr>
        <w:t>）</w:t>
      </w:r>
      <w:r>
        <w:rPr>
          <w:color w:val="000000"/>
        </w:rPr>
        <w:t xml:space="preserve"> &amp;&amp; </w:t>
      </w:r>
      <w:r>
        <w:rPr>
          <w:color w:val="FF0000"/>
        </w:rPr>
        <w:t xml:space="preserve">Warn1. </w:t>
      </w:r>
      <w:proofErr w:type="spellStart"/>
      <w:r>
        <w:rPr>
          <w:color w:val="FF0000"/>
        </w:rPr>
        <w:t>Para.status</w:t>
      </w:r>
      <w:proofErr w:type="spellEnd"/>
      <w:r>
        <w:rPr>
          <w:color w:val="FF0000"/>
        </w:rPr>
        <w:t xml:space="preserve"> == Warn2. </w:t>
      </w:r>
      <w:proofErr w:type="spellStart"/>
      <w:r>
        <w:rPr>
          <w:color w:val="FF0000"/>
        </w:rPr>
        <w:t>Para.status</w:t>
      </w:r>
      <w:proofErr w:type="spellEnd"/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>（这里经过解析</w:t>
      </w:r>
      <w:r>
        <w:rPr>
          <w:color w:val="1F497D"/>
        </w:rPr>
        <w:t>warn1</w:t>
      </w:r>
      <w:r>
        <w:rPr>
          <w:rFonts w:ascii="宋体" w:hAnsi="宋体" w:hint="eastAsia"/>
          <w:color w:val="1F497D"/>
        </w:rPr>
        <w:t>的</w:t>
      </w:r>
      <w:r>
        <w:rPr>
          <w:color w:val="1F497D"/>
        </w:rPr>
        <w:t>status</w:t>
      </w:r>
      <w:r>
        <w:rPr>
          <w:rFonts w:ascii="宋体" w:hAnsi="宋体" w:hint="eastAsia"/>
          <w:color w:val="1F497D"/>
        </w:rPr>
        <w:t>值为</w:t>
      </w:r>
      <w:r>
        <w:rPr>
          <w:color w:val="1F497D"/>
        </w:rPr>
        <w:t>inactive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warn2</w:t>
      </w:r>
      <w:r>
        <w:rPr>
          <w:rFonts w:ascii="宋体" w:hAnsi="宋体" w:hint="eastAsia"/>
          <w:color w:val="1F497D"/>
        </w:rPr>
        <w:t>的</w:t>
      </w:r>
      <w:r>
        <w:rPr>
          <w:color w:val="1F497D"/>
        </w:rPr>
        <w:t>status</w:t>
      </w:r>
      <w:r>
        <w:rPr>
          <w:rFonts w:ascii="宋体" w:hAnsi="宋体" w:hint="eastAsia"/>
          <w:color w:val="1F497D"/>
        </w:rPr>
        <w:t>值为</w:t>
      </w:r>
      <w:r>
        <w:rPr>
          <w:color w:val="1F497D"/>
        </w:rPr>
        <w:t>down</w:t>
      </w:r>
      <w:r>
        <w:rPr>
          <w:rFonts w:ascii="宋体" w:hAnsi="宋体" w:hint="eastAsia"/>
          <w:color w:val="1F497D"/>
        </w:rPr>
        <w:t>）</w:t>
      </w:r>
    </w:p>
    <w:p w:rsidR="007355A5" w:rsidRDefault="007355A5" w:rsidP="007355A5">
      <w:pPr>
        <w:rPr>
          <w:rFonts w:ascii="宋体" w:hAnsi="宋体" w:hint="eastAsia"/>
          <w:color w:val="1F497D"/>
        </w:rPr>
      </w:pPr>
    </w:p>
    <w:p w:rsidR="007355A5" w:rsidRDefault="007355A5" w:rsidP="007355A5">
      <w:pPr>
        <w:rPr>
          <w:rFonts w:ascii="Calibri" w:hAnsi="Calibri" w:hint="eastAsia"/>
          <w:color w:val="1F497D"/>
        </w:rPr>
      </w:pPr>
      <w:proofErr w:type="spellStart"/>
      <w:r>
        <w:rPr>
          <w:color w:val="FF0000"/>
        </w:rPr>
        <w:t>MemberPort</w:t>
      </w:r>
      <w:proofErr w:type="spellEnd"/>
      <w:r>
        <w:rPr>
          <w:color w:val="FF0000"/>
        </w:rPr>
        <w:t xml:space="preserve"> = XGE3/0/26 ----- </w:t>
      </w:r>
      <w:r>
        <w:rPr>
          <w:rFonts w:ascii="宋体" w:hAnsi="宋体" w:hint="eastAsia"/>
          <w:color w:val="FF0000"/>
        </w:rPr>
        <w:t>能否把这个修改为</w:t>
      </w:r>
      <w:r>
        <w:rPr>
          <w:color w:val="FF0000"/>
        </w:rPr>
        <w:t xml:space="preserve">  </w:t>
      </w:r>
      <w:r>
        <w:rPr>
          <w:color w:val="1F497D"/>
        </w:rPr>
        <w:t>Ten-GigabitEthernet3/0/26</w:t>
      </w:r>
      <w:r>
        <w:rPr>
          <w:rFonts w:ascii="宋体" w:hAnsi="宋体" w:hint="eastAsia"/>
          <w:color w:val="1F497D"/>
        </w:rPr>
        <w:t>？</w:t>
      </w:r>
      <w:r>
        <w:rPr>
          <w:color w:val="1F497D"/>
        </w:rPr>
        <w:t xml:space="preserve">   </w:t>
      </w:r>
      <w:r>
        <w:rPr>
          <w:rFonts w:ascii="宋体" w:hAnsi="宋体" w:hint="eastAsia"/>
          <w:color w:val="1F497D"/>
        </w:rPr>
        <w:t>即再加一个处理，将</w:t>
      </w:r>
      <w:r>
        <w:rPr>
          <w:color w:val="1F497D"/>
        </w:rPr>
        <w:t xml:space="preserve">XGE </w:t>
      </w:r>
      <w:r>
        <w:rPr>
          <w:rFonts w:ascii="宋体" w:hAnsi="宋体" w:hint="eastAsia"/>
          <w:color w:val="1F497D"/>
        </w:rPr>
        <w:t>替换</w:t>
      </w:r>
      <w:r>
        <w:rPr>
          <w:color w:val="1F497D"/>
        </w:rPr>
        <w:t>Ten-</w:t>
      </w:r>
      <w:proofErr w:type="spellStart"/>
      <w:r>
        <w:rPr>
          <w:color w:val="1F497D"/>
        </w:rPr>
        <w:t>GigabitEthernet</w:t>
      </w:r>
      <w:proofErr w:type="spellEnd"/>
    </w:p>
    <w:p w:rsidR="007355A5" w:rsidRDefault="007355A5" w:rsidP="007355A5">
      <w:pPr>
        <w:rPr>
          <w:color w:val="1F497D"/>
        </w:rPr>
      </w:pPr>
    </w:p>
    <w:p w:rsidR="007355A5" w:rsidRDefault="007355A5" w:rsidP="007355A5">
      <w:pPr>
        <w:rPr>
          <w:rFonts w:ascii="宋体" w:hAnsi="宋体"/>
          <w:color w:val="1F497D"/>
        </w:rPr>
      </w:pPr>
      <w:r>
        <w:rPr>
          <w:color w:val="FF0000"/>
        </w:rPr>
        <w:t xml:space="preserve">Warn1. </w:t>
      </w:r>
      <w:proofErr w:type="spellStart"/>
      <w:r>
        <w:rPr>
          <w:color w:val="FF0000"/>
        </w:rPr>
        <w:t>Para.status</w:t>
      </w:r>
      <w:proofErr w:type="spellEnd"/>
      <w:r>
        <w:rPr>
          <w:color w:val="FF0000"/>
        </w:rPr>
        <w:t xml:space="preserve"> == Warn2. </w:t>
      </w:r>
      <w:proofErr w:type="spellStart"/>
      <w:r>
        <w:rPr>
          <w:color w:val="FF0000"/>
        </w:rPr>
        <w:t>Para.status</w:t>
      </w:r>
      <w:proofErr w:type="spellEnd"/>
      <w:r>
        <w:rPr>
          <w:color w:val="FF0000"/>
        </w:rPr>
        <w:t>  ====</w:t>
      </w:r>
      <w:proofErr w:type="gramStart"/>
      <w:r>
        <w:rPr>
          <w:rFonts w:ascii="宋体" w:hAnsi="宋体" w:hint="eastAsia"/>
          <w:color w:val="FF0000"/>
        </w:rPr>
        <w:t>》</w:t>
      </w:r>
      <w:proofErr w:type="gramEnd"/>
      <w:r>
        <w:rPr>
          <w:color w:val="FF0000"/>
        </w:rPr>
        <w:t xml:space="preserve">  </w:t>
      </w:r>
      <w:r>
        <w:rPr>
          <w:rFonts w:ascii="宋体" w:hAnsi="宋体" w:hint="eastAsia"/>
          <w:color w:val="FF0000"/>
        </w:rPr>
        <w:t>（</w:t>
      </w:r>
      <w:r>
        <w:rPr>
          <w:color w:val="FF0000"/>
        </w:rPr>
        <w:t xml:space="preserve"> Warn1. </w:t>
      </w:r>
      <w:proofErr w:type="spellStart"/>
      <w:r>
        <w:rPr>
          <w:color w:val="FF0000"/>
        </w:rPr>
        <w:t>Para.status</w:t>
      </w:r>
      <w:proofErr w:type="spellEnd"/>
      <w:r>
        <w:rPr>
          <w:color w:val="FF0000"/>
        </w:rPr>
        <w:t xml:space="preserve"> == </w:t>
      </w:r>
      <w:r>
        <w:rPr>
          <w:color w:val="1F497D"/>
        </w:rPr>
        <w:t xml:space="preserve">inactive &amp;&amp; </w:t>
      </w:r>
      <w:r>
        <w:rPr>
          <w:color w:val="FF0000"/>
        </w:rPr>
        <w:t xml:space="preserve">   Warn2. </w:t>
      </w:r>
      <w:proofErr w:type="spellStart"/>
      <w:r>
        <w:rPr>
          <w:color w:val="FF0000"/>
        </w:rPr>
        <w:t>Para.status</w:t>
      </w:r>
      <w:proofErr w:type="spellEnd"/>
      <w:r>
        <w:rPr>
          <w:color w:val="FF0000"/>
        </w:rPr>
        <w:t xml:space="preserve"> == </w:t>
      </w:r>
      <w:r>
        <w:rPr>
          <w:color w:val="1F497D"/>
        </w:rPr>
        <w:t>down</w:t>
      </w:r>
      <w:r>
        <w:rPr>
          <w:color w:val="FF0000"/>
        </w:rPr>
        <w:t xml:space="preserve">  </w:t>
      </w:r>
      <w:r>
        <w:rPr>
          <w:rFonts w:ascii="宋体" w:hAnsi="宋体" w:hint="eastAsia"/>
          <w:color w:val="FF0000"/>
        </w:rPr>
        <w:t>）</w:t>
      </w:r>
    </w:p>
    <w:p w:rsidR="007355A5" w:rsidRDefault="007355A5" w:rsidP="007355A5">
      <w:pPr>
        <w:rPr>
          <w:rFonts w:ascii="宋体" w:hAnsi="宋体" w:hint="eastAsia"/>
          <w:color w:val="1F497D"/>
        </w:rPr>
      </w:pPr>
    </w:p>
    <w:p w:rsidR="007355A5" w:rsidRDefault="007355A5" w:rsidP="007355A5">
      <w:pPr>
        <w:rPr>
          <w:rFonts w:ascii="Calibri" w:hAnsi="Calibri" w:hint="eastAsia"/>
          <w:color w:val="000000"/>
        </w:rPr>
      </w:pPr>
    </w:p>
    <w:p w:rsidR="007355A5" w:rsidRDefault="007355A5" w:rsidP="007355A5">
      <w:pPr>
        <w:rPr>
          <w:color w:val="000000"/>
        </w:rPr>
      </w:pPr>
      <w:r>
        <w:rPr>
          <w:color w:val="000000"/>
        </w:rPr>
        <w:t>rule2:    LAGG_INACTIVE_OTHER (warn1) ----&gt; DRNI_IFEVENT_BAGG_DR_NOSELECTED (warn2),</w:t>
      </w:r>
      <w:proofErr w:type="gramStart"/>
      <w:r>
        <w:rPr>
          <w:color w:val="000000"/>
        </w:rPr>
        <w:t>  satisfy</w:t>
      </w:r>
      <w:proofErr w:type="gramEnd"/>
      <w:r>
        <w:rPr>
          <w:color w:val="000000"/>
        </w:rPr>
        <w:t xml:space="preserve">: warn1.NE.device == warn2.NE.device &amp;&amp; warn1.NE. </w:t>
      </w:r>
      <w:proofErr w:type="gramStart"/>
      <w:r>
        <w:rPr>
          <w:color w:val="000000"/>
        </w:rPr>
        <w:t>aggregation</w:t>
      </w:r>
      <w:proofErr w:type="gramEnd"/>
      <w:r>
        <w:rPr>
          <w:color w:val="000000"/>
        </w:rPr>
        <w:t xml:space="preserve"> group == warn2.NE. Local DR interface &amp;&amp; </w:t>
      </w:r>
      <w:r>
        <w:rPr>
          <w:color w:val="FF0000"/>
        </w:rPr>
        <w:t>Warn1.Para.status== Warn2.Para.status== down</w:t>
      </w:r>
      <w:r>
        <w:rPr>
          <w:color w:val="000000"/>
        </w:rPr>
        <w:t xml:space="preserve"> &amp;&amp;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timerang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4S(</w:t>
      </w:r>
      <w:proofErr w:type="gramEnd"/>
      <w:r>
        <w:rPr>
          <w:color w:val="FF0000"/>
        </w:rPr>
        <w:t xml:space="preserve"> warn2.time-warn1.time &lt; 3S)</w:t>
      </w:r>
      <w:r>
        <w:rPr>
          <w:color w:val="000000"/>
        </w:rPr>
        <w:t xml:space="preserve">, </w:t>
      </w:r>
    </w:p>
    <w:p w:rsidR="007355A5" w:rsidRDefault="007355A5" w:rsidP="007355A5">
      <w:pPr>
        <w:rPr>
          <w:color w:val="1F497D"/>
        </w:rPr>
      </w:pPr>
    </w:p>
    <w:p w:rsidR="007355A5" w:rsidRPr="005C7A80" w:rsidRDefault="007355A5" w:rsidP="005C7A80">
      <w:pPr>
        <w:rPr>
          <w:rFonts w:hint="eastAsia"/>
          <w:color w:val="1F497D"/>
        </w:rPr>
      </w:pPr>
      <w:r>
        <w:rPr>
          <w:color w:val="FF0000"/>
        </w:rPr>
        <w:t>=====</w:t>
      </w:r>
      <w:proofErr w:type="gramStart"/>
      <w:r>
        <w:rPr>
          <w:rFonts w:ascii="宋体" w:hAnsi="宋体" w:hint="eastAsia"/>
          <w:color w:val="FF0000"/>
        </w:rPr>
        <w:t>》</w:t>
      </w:r>
      <w:proofErr w:type="gramEnd"/>
      <w:r>
        <w:rPr>
          <w:color w:val="FF0000"/>
        </w:rPr>
        <w:t xml:space="preserve"> warn2.</w:t>
      </w:r>
      <w:proofErr w:type="gramStart"/>
      <w:r>
        <w:rPr>
          <w:color w:val="FF0000"/>
        </w:rPr>
        <w:t>time-warn1.time</w:t>
      </w:r>
      <w:proofErr w:type="gramEnd"/>
      <w:r>
        <w:rPr>
          <w:color w:val="FF0000"/>
        </w:rPr>
        <w:t xml:space="preserve"> &lt; 4S</w:t>
      </w:r>
    </w:p>
    <w:p w:rsidR="007355A5" w:rsidRDefault="007355A5" w:rsidP="007355A5">
      <w:pPr>
        <w:rPr>
          <w:rFonts w:hint="eastAsia"/>
        </w:rPr>
      </w:pPr>
    </w:p>
    <w:p w:rsidR="005C7A80" w:rsidRDefault="005C7A80" w:rsidP="005C7A80"/>
    <w:p w:rsidR="005C7A80" w:rsidRDefault="005C7A80" w:rsidP="005C7A80">
      <w:pPr>
        <w:pStyle w:val="2"/>
      </w:pPr>
      <w:r>
        <w:t>Demo 8 HA_STANDBY_TO_MASTER</w:t>
      </w:r>
    </w:p>
    <w:p w:rsidR="005C7A80" w:rsidRDefault="005C7A80" w:rsidP="005C7A80">
      <w:pPr>
        <w:rPr>
          <w:color w:val="000000"/>
        </w:rPr>
      </w:pP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{"timestamp":"2020-08-14T00:20:48+08:00","message":"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14 00:20:48 2020 7506X-G %%10DEV/5/BOARD_REBOOT: Board is rebooting on slot 3.","host":"77.1.1.41"}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{"timestamp":"2020-08-14T00:20:53+08:00","message":"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14 00:20:53 2020 7506X-G %%10HA/5/HA_STANDBY_TO_MASTER: Standby board in slot 4 changed to master.","host":"77.1.1.41"}</w:t>
      </w:r>
    </w:p>
    <w:p w:rsidR="005C7A80" w:rsidRDefault="005C7A80" w:rsidP="005C7A80">
      <w:pPr>
        <w:rPr>
          <w:color w:val="000000"/>
        </w:rPr>
      </w:pPr>
      <w:proofErr w:type="gramStart"/>
      <w:r>
        <w:rPr>
          <w:color w:val="000000"/>
        </w:rPr>
        <w:t>( =</w:t>
      </w:r>
      <w:proofErr w:type="gramEnd"/>
      <w:r>
        <w:rPr>
          <w:color w:val="000000"/>
        </w:rPr>
        <w:t>====&gt;</w:t>
      </w:r>
      <w:proofErr w:type="spellStart"/>
      <w:r>
        <w:rPr>
          <w:color w:val="000000"/>
        </w:rPr>
        <w:t>warn_type</w:t>
      </w:r>
      <w:proofErr w:type="spellEnd"/>
      <w:r>
        <w:rPr>
          <w:color w:val="000000"/>
        </w:rPr>
        <w:t xml:space="preserve"> = HA_STANDBY_TO_MASTER,  NE = tuple ( device= 77.1.1.41, chassis = 0, slot =4 )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 xml:space="preserve">  Parameters= NULL, level = </w:t>
      </w:r>
      <w:proofErr w:type="gramStart"/>
      <w:r>
        <w:rPr>
          <w:color w:val="000000"/>
        </w:rPr>
        <w:t>length(</w:t>
      </w:r>
      <w:proofErr w:type="gramEnd"/>
      <w:r>
        <w:rPr>
          <w:color w:val="000000"/>
        </w:rPr>
        <w:t xml:space="preserve">NE) = </w:t>
      </w:r>
      <w:del w:id="0" w:author="Administrator" w:date="2020-11-06T16:47:00Z">
        <w:r w:rsidDel="004C1CE7">
          <w:rPr>
            <w:color w:val="000000"/>
          </w:rPr>
          <w:delText>2</w:delText>
        </w:r>
      </w:del>
      <w:ins w:id="1" w:author="Administrator" w:date="2020-11-06T16:47:00Z">
        <w:r w:rsidR="004C1CE7">
          <w:rPr>
            <w:rFonts w:hint="eastAsia"/>
            <w:color w:val="000000"/>
          </w:rPr>
          <w:t>3</w:t>
        </w:r>
      </w:ins>
      <w:r>
        <w:rPr>
          <w:color w:val="000000"/>
        </w:rPr>
        <w:t>, Abstract=” Standby board in slot 4 changed to master”, Affectation=”Master change”)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{"timestamp":"2020-08-14T00:21:00+08:00","message":"</w:t>
      </w:r>
      <w:proofErr w:type="gramStart"/>
      <w:r>
        <w:rPr>
          <w:color w:val="000000"/>
        </w:rPr>
        <w:t>&lt;170</w:t>
      </w:r>
      <w:proofErr w:type="gramEnd"/>
      <w:r>
        <w:rPr>
          <w:color w:val="000000"/>
        </w:rPr>
        <w:t>&gt;Aug 14 00:21:00 2020 7506X-G %%10DEV/2/BOARD_STATE_FAULT: Board state changed to Fault on slot 3, type is LSCM1MPUS06A0.","host":"77.1.1.41"}</w:t>
      </w:r>
    </w:p>
    <w:p w:rsidR="005C7A80" w:rsidRDefault="005C7A80" w:rsidP="005C7A80">
      <w:pPr>
        <w:rPr>
          <w:color w:val="000000"/>
        </w:rPr>
      </w:pPr>
    </w:p>
    <w:p w:rsidR="005C7A80" w:rsidRDefault="005C7A80" w:rsidP="005C7A80">
      <w:pPr>
        <w:rPr>
          <w:color w:val="000000"/>
        </w:rPr>
      </w:pPr>
      <w:r>
        <w:rPr>
          <w:rFonts w:ascii="宋体" w:hAnsi="宋体" w:hint="eastAsia"/>
          <w:color w:val="000000"/>
        </w:rPr>
        <w:t>父子规则</w:t>
      </w:r>
      <w:r>
        <w:rPr>
          <w:color w:val="000000"/>
        </w:rPr>
        <w:t xml:space="preserve"> rule1:    BOARD_STATE_FAULT (warn1)----&gt; HA_STANDBY_TO_MASTER</w:t>
      </w:r>
      <w:r>
        <w:rPr>
          <w:rFonts w:ascii="宋体" w:hAnsi="宋体" w:hint="eastAsia"/>
          <w:color w:val="000000"/>
        </w:rPr>
        <w:t>（</w:t>
      </w:r>
      <w:r>
        <w:rPr>
          <w:color w:val="000000"/>
        </w:rPr>
        <w:t>warn2</w:t>
      </w:r>
      <w:r>
        <w:rPr>
          <w:rFonts w:ascii="宋体" w:hAnsi="宋体" w:hint="eastAsia"/>
          <w:color w:val="000000"/>
        </w:rPr>
        <w:t>）</w:t>
      </w:r>
      <w:r>
        <w:rPr>
          <w:color w:val="000000"/>
        </w:rPr>
        <w:t xml:space="preserve">  satisfy:  </w:t>
      </w:r>
      <w:r w:rsidRPr="004B65D2">
        <w:rPr>
          <w:strike/>
          <w:color w:val="000000"/>
          <w:rPrChange w:id="2" w:author="Administrator" w:date="2020-11-07T15:01:00Z">
            <w:rPr>
              <w:color w:val="000000"/>
            </w:rPr>
          </w:rPrChange>
        </w:rPr>
        <w:t>warn1.NE.device == warn2.NE.device</w:t>
      </w:r>
      <w:r>
        <w:rPr>
          <w:rFonts w:ascii="宋体" w:hAnsi="宋体" w:hint="eastAsia"/>
          <w:color w:val="000000"/>
        </w:rPr>
        <w:t>，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isMaster</w:t>
      </w:r>
      <w:proofErr w:type="spellEnd"/>
      <w:r>
        <w:rPr>
          <w:color w:val="000000"/>
        </w:rPr>
        <w:t>(warn1.NE.slot) == TURE</w:t>
      </w:r>
    </w:p>
    <w:p w:rsidR="005C7A80" w:rsidRDefault="005C7A80" w:rsidP="005C7A80">
      <w:pPr>
        <w:rPr>
          <w:color w:val="000000"/>
        </w:rPr>
      </w:pPr>
      <w:proofErr w:type="spellStart"/>
      <w:r>
        <w:rPr>
          <w:color w:val="000000"/>
        </w:rPr>
        <w:t>isMaster</w:t>
      </w:r>
      <w:proofErr w:type="spellEnd"/>
      <w:r>
        <w:rPr>
          <w:color w:val="000000"/>
        </w:rPr>
        <w:t xml:space="preserve"> ~ </w:t>
      </w:r>
      <w:r>
        <w:rPr>
          <w:rFonts w:ascii="宋体" w:hAnsi="宋体" w:hint="eastAsia"/>
          <w:color w:val="000000"/>
        </w:rPr>
        <w:t>函数，判断</w:t>
      </w:r>
      <w:r>
        <w:rPr>
          <w:color w:val="000000"/>
        </w:rPr>
        <w:t>slot</w:t>
      </w:r>
      <w:r>
        <w:rPr>
          <w:rFonts w:ascii="宋体" w:hAnsi="宋体" w:hint="eastAsia"/>
          <w:color w:val="000000"/>
        </w:rPr>
        <w:t>是否设备的</w:t>
      </w:r>
      <w:r>
        <w:rPr>
          <w:color w:val="000000"/>
        </w:rPr>
        <w:t>Master</w:t>
      </w:r>
      <w:r>
        <w:rPr>
          <w:rFonts w:ascii="宋体" w:hAnsi="宋体" w:hint="eastAsia"/>
          <w:color w:val="000000"/>
        </w:rPr>
        <w:t>单板，这里你们先假设此函数是</w:t>
      </w:r>
      <w:r>
        <w:rPr>
          <w:color w:val="000000"/>
        </w:rPr>
        <w:t>ready</w:t>
      </w:r>
      <w:r>
        <w:rPr>
          <w:rFonts w:ascii="宋体" w:hAnsi="宋体" w:hint="eastAsia"/>
          <w:color w:val="000000"/>
        </w:rPr>
        <w:t>的即可。</w:t>
      </w:r>
    </w:p>
    <w:p w:rsidR="005C7A80" w:rsidRDefault="005C7A80" w:rsidP="005C7A80">
      <w:pPr>
        <w:rPr>
          <w:color w:val="auto"/>
        </w:rPr>
      </w:pPr>
    </w:p>
    <w:p w:rsidR="005C7A80" w:rsidRDefault="005C7A80" w:rsidP="005C7A80">
      <w:pPr>
        <w:pStyle w:val="2"/>
      </w:pPr>
      <w:r>
        <w:t xml:space="preserve">Demo 9 BFD </w:t>
      </w:r>
      <w:r>
        <w:rPr>
          <w:rFonts w:ascii="宋体" w:hAnsi="宋体" w:hint="eastAsia"/>
        </w:rPr>
        <w:t>状态闪断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{"timestamp":"2020-08-14T00:41:30+08:00","message":"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 xml:space="preserve">&gt;Aug 14 00:41:30 2020 7506X-G %%10BFD/5/BFD_CHANGE_FSM: </w:t>
      </w:r>
      <w:proofErr w:type="spellStart"/>
      <w:r>
        <w:rPr>
          <w:color w:val="000000"/>
        </w:rPr>
        <w:t>Sess</w:t>
      </w:r>
      <w:proofErr w:type="spellEnd"/>
      <w:r>
        <w:rPr>
          <w:color w:val="000000"/>
        </w:rPr>
        <w:t xml:space="preserve">[21.2.1.1/21.2.1.2, LD/RD:4128/4119, Interface:Vlan202, </w:t>
      </w:r>
      <w:proofErr w:type="spellStart"/>
      <w:r>
        <w:rPr>
          <w:color w:val="000000"/>
        </w:rPr>
        <w:t>SessType:Ctrl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LinkType:INET</w:t>
      </w:r>
      <w:proofErr w:type="spellEnd"/>
      <w:r>
        <w:rPr>
          <w:color w:val="000000"/>
        </w:rPr>
        <w:t xml:space="preserve">], Ver:1, </w:t>
      </w:r>
      <w:proofErr w:type="spellStart"/>
      <w:r>
        <w:rPr>
          <w:color w:val="000000"/>
        </w:rPr>
        <w:t>Sta</w:t>
      </w:r>
      <w:proofErr w:type="spellEnd"/>
      <w:r>
        <w:rPr>
          <w:color w:val="000000"/>
        </w:rPr>
        <w:t xml:space="preserve">: UP-&gt;DOWN, </w:t>
      </w:r>
      <w:proofErr w:type="spellStart"/>
      <w:r>
        <w:rPr>
          <w:color w:val="000000"/>
        </w:rPr>
        <w:t>Diag</w:t>
      </w:r>
      <w:proofErr w:type="spellEnd"/>
      <w:r>
        <w:rPr>
          <w:color w:val="000000"/>
        </w:rPr>
        <w:t>: 3 (No Diagnostic)","host":"77.1.1.41"}</w:t>
      </w:r>
    </w:p>
    <w:p w:rsidR="005C7A80" w:rsidRDefault="005C7A80" w:rsidP="005C7A80">
      <w:pPr>
        <w:rPr>
          <w:color w:val="000000"/>
        </w:rPr>
      </w:pPr>
      <w:proofErr w:type="gramStart"/>
      <w:r>
        <w:rPr>
          <w:color w:val="000000"/>
        </w:rPr>
        <w:t>( =</w:t>
      </w:r>
      <w:proofErr w:type="gramEnd"/>
      <w:r>
        <w:rPr>
          <w:color w:val="000000"/>
        </w:rPr>
        <w:t>====&gt;</w:t>
      </w:r>
      <w:proofErr w:type="spellStart"/>
      <w:r>
        <w:rPr>
          <w:color w:val="000000"/>
        </w:rPr>
        <w:t>warn_type</w:t>
      </w:r>
      <w:proofErr w:type="spellEnd"/>
      <w:r>
        <w:rPr>
          <w:color w:val="000000"/>
        </w:rPr>
        <w:t xml:space="preserve"> = BFD_CHANGE_FSM,  NE = tuple ( device= 77.1.1.41, session = 21.2.1.1/21.2.1.2 )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lastRenderedPageBreak/>
        <w:t xml:space="preserve">  Parameters= </w:t>
      </w:r>
      <w:proofErr w:type="gramStart"/>
      <w:r>
        <w:rPr>
          <w:color w:val="000000"/>
        </w:rPr>
        <w:t xml:space="preserve">{ </w:t>
      </w:r>
      <w:ins w:id="3" w:author="Administrator" w:date="2020-11-09T17:41:00Z">
        <w:r w:rsidR="0007645B">
          <w:rPr>
            <w:rFonts w:hint="eastAsia"/>
            <w:color w:val="000000"/>
          </w:rPr>
          <w:t>sip</w:t>
        </w:r>
        <w:proofErr w:type="gramEnd"/>
        <w:r w:rsidR="0007645B">
          <w:rPr>
            <w:rFonts w:hint="eastAsia"/>
            <w:color w:val="000000"/>
          </w:rPr>
          <w:t>=</w:t>
        </w:r>
        <w:r w:rsidR="0007645B">
          <w:rPr>
            <w:color w:val="000000"/>
          </w:rPr>
          <w:t>21.2.1.1</w:t>
        </w:r>
        <w:r w:rsidR="0007645B">
          <w:rPr>
            <w:rFonts w:hint="eastAsia"/>
            <w:color w:val="000000"/>
          </w:rPr>
          <w:t>,</w:t>
        </w:r>
      </w:ins>
      <w:ins w:id="4" w:author="Administrator" w:date="2020-11-09T17:42:00Z">
        <w:r w:rsidR="0007645B">
          <w:rPr>
            <w:rFonts w:hint="eastAsia"/>
            <w:color w:val="000000"/>
          </w:rPr>
          <w:t xml:space="preserve"> dip=</w:t>
        </w:r>
        <w:r w:rsidR="0007645B">
          <w:rPr>
            <w:color w:val="000000"/>
          </w:rPr>
          <w:t>21.2.1.2</w:t>
        </w:r>
        <w:r w:rsidR="0007645B">
          <w:rPr>
            <w:rFonts w:hint="eastAsia"/>
            <w:color w:val="000000"/>
          </w:rPr>
          <w:t xml:space="preserve">, </w:t>
        </w:r>
      </w:ins>
      <w:r>
        <w:rPr>
          <w:color w:val="000000"/>
        </w:rPr>
        <w:t>LD</w:t>
      </w:r>
      <w:del w:id="5" w:author="Administrator" w:date="2020-11-05T17:11:00Z">
        <w:r w:rsidDel="00B85044">
          <w:rPr>
            <w:color w:val="000000"/>
          </w:rPr>
          <w:delText>/</w:delText>
        </w:r>
      </w:del>
      <w:ins w:id="6" w:author="Administrator" w:date="2020-11-05T17:11:00Z">
        <w:r w:rsidR="00B85044">
          <w:rPr>
            <w:rFonts w:hint="eastAsia"/>
            <w:color w:val="000000"/>
          </w:rPr>
          <w:t>_</w:t>
        </w:r>
      </w:ins>
      <w:r>
        <w:rPr>
          <w:color w:val="000000"/>
        </w:rPr>
        <w:t xml:space="preserve">RD=4128/4119, Interface:Vlan202, </w:t>
      </w:r>
      <w:proofErr w:type="spellStart"/>
      <w:r>
        <w:rPr>
          <w:color w:val="000000"/>
        </w:rPr>
        <w:t>SessType</w:t>
      </w:r>
      <w:proofErr w:type="spellEnd"/>
      <w:r>
        <w:rPr>
          <w:color w:val="000000"/>
        </w:rPr>
        <w:t xml:space="preserve">=Ctrl, </w:t>
      </w:r>
      <w:proofErr w:type="spellStart"/>
      <w:r>
        <w:rPr>
          <w:color w:val="000000"/>
        </w:rPr>
        <w:t>LinkType</w:t>
      </w:r>
      <w:proofErr w:type="spellEnd"/>
      <w:r>
        <w:rPr>
          <w:color w:val="000000"/>
        </w:rPr>
        <w:t>=INET, status = DOWN }, level = length(NE) = 2, Abstract=”BFD Session[21.2.1.1/21.2.1.2] change from up to down ”, Affectation=NULL)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{"timestamp":"2020-08-14T00:41:39+08:00","message":"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 xml:space="preserve">&gt;Aug 14 00:41:39 2020 7506X-G %%10BFD/5/BFD_CHANGE_FSM: </w:t>
      </w:r>
      <w:proofErr w:type="spellStart"/>
      <w:r>
        <w:rPr>
          <w:color w:val="000000"/>
        </w:rPr>
        <w:t>Sess</w:t>
      </w:r>
      <w:proofErr w:type="spellEnd"/>
      <w:r>
        <w:rPr>
          <w:color w:val="000000"/>
        </w:rPr>
        <w:t xml:space="preserve">[21.2.1.1/21.2.1.2, LD/RD:4128/4119, Interface:Vlan202, </w:t>
      </w:r>
      <w:proofErr w:type="spellStart"/>
      <w:r>
        <w:rPr>
          <w:color w:val="000000"/>
        </w:rPr>
        <w:t>SessType:Ctrl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LinkType:INET</w:t>
      </w:r>
      <w:proofErr w:type="spellEnd"/>
      <w:r>
        <w:rPr>
          <w:color w:val="000000"/>
        </w:rPr>
        <w:t xml:space="preserve">], Ver:1, </w:t>
      </w:r>
      <w:proofErr w:type="spellStart"/>
      <w:r>
        <w:rPr>
          <w:color w:val="000000"/>
        </w:rPr>
        <w:t>Sta</w:t>
      </w:r>
      <w:proofErr w:type="spellEnd"/>
      <w:r>
        <w:rPr>
          <w:color w:val="000000"/>
        </w:rPr>
        <w:t xml:space="preserve">: DOWN-&gt;INIT, </w:t>
      </w:r>
      <w:proofErr w:type="spellStart"/>
      <w:r>
        <w:rPr>
          <w:color w:val="000000"/>
        </w:rPr>
        <w:t>Diag</w:t>
      </w:r>
      <w:proofErr w:type="spellEnd"/>
      <w:r>
        <w:rPr>
          <w:color w:val="000000"/>
        </w:rPr>
        <w:t>: 0 (No Diagnostic)","host":"77.1.1.41"}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{"timestamp":"2020-08-14T00:41:39+08:00","message":"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 xml:space="preserve">&gt;Aug 14 00:41:39 2020 7506X-G %%10BFD/5/BFD_CHANGE_FSM: </w:t>
      </w:r>
      <w:proofErr w:type="spellStart"/>
      <w:r>
        <w:rPr>
          <w:color w:val="000000"/>
        </w:rPr>
        <w:t>Sess</w:t>
      </w:r>
      <w:proofErr w:type="spellEnd"/>
      <w:r>
        <w:rPr>
          <w:color w:val="000000"/>
        </w:rPr>
        <w:t xml:space="preserve">[21.2.1.1/21.2.1.2, LD/RD:4128/4119, Interface:Vlan202, </w:t>
      </w:r>
      <w:proofErr w:type="spellStart"/>
      <w:r>
        <w:rPr>
          <w:color w:val="000000"/>
        </w:rPr>
        <w:t>SessType:Ctrl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LinkType:INET</w:t>
      </w:r>
      <w:proofErr w:type="spellEnd"/>
      <w:r>
        <w:rPr>
          <w:color w:val="000000"/>
        </w:rPr>
        <w:t xml:space="preserve">], Ver:1, </w:t>
      </w:r>
      <w:proofErr w:type="spellStart"/>
      <w:r>
        <w:rPr>
          <w:color w:val="000000"/>
        </w:rPr>
        <w:t>Sta</w:t>
      </w:r>
      <w:proofErr w:type="spellEnd"/>
      <w:r>
        <w:rPr>
          <w:color w:val="000000"/>
        </w:rPr>
        <w:t xml:space="preserve">: INIT-&gt;UP, </w:t>
      </w:r>
      <w:proofErr w:type="spellStart"/>
      <w:r>
        <w:rPr>
          <w:color w:val="000000"/>
        </w:rPr>
        <w:t>Diag</w:t>
      </w:r>
      <w:proofErr w:type="spellEnd"/>
      <w:r>
        <w:rPr>
          <w:color w:val="000000"/>
        </w:rPr>
        <w:t>: 0 (No Diagnostic)","host":"77.1.1.41"}</w:t>
      </w:r>
    </w:p>
    <w:p w:rsidR="005C7A80" w:rsidRDefault="005C7A80" w:rsidP="005C7A80">
      <w:pPr>
        <w:rPr>
          <w:color w:val="000000"/>
        </w:rPr>
      </w:pPr>
    </w:p>
    <w:p w:rsidR="005C7A80" w:rsidRDefault="005C7A80" w:rsidP="005C7A80">
      <w:pPr>
        <w:rPr>
          <w:color w:val="000000"/>
        </w:rPr>
      </w:pPr>
      <w:r>
        <w:rPr>
          <w:color w:val="000000"/>
        </w:rPr>
        <w:t xml:space="preserve">Derived Warn: 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Aug 14 00:41:39 2020 7506X-G %%10BFD/5/</w:t>
      </w:r>
      <w:proofErr w:type="spellStart"/>
      <w:r>
        <w:rPr>
          <w:color w:val="000000"/>
        </w:rPr>
        <w:t>BFD_CHANGE_FSM_DOWNUP_Derive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Sess</w:t>
      </w:r>
      <w:proofErr w:type="spellEnd"/>
      <w:r>
        <w:rPr>
          <w:color w:val="000000"/>
        </w:rPr>
        <w:t>[21.2.1.1/21.2.1.2, LD/RD</w:t>
      </w:r>
      <w:proofErr w:type="gramStart"/>
      <w:r>
        <w:rPr>
          <w:color w:val="000000"/>
        </w:rPr>
        <w:t>:4128</w:t>
      </w:r>
      <w:proofErr w:type="gramEnd"/>
      <w:r>
        <w:rPr>
          <w:color w:val="000000"/>
        </w:rPr>
        <w:t xml:space="preserve">/4119, Interface:Vlan202, </w:t>
      </w:r>
      <w:proofErr w:type="spellStart"/>
      <w:r>
        <w:rPr>
          <w:color w:val="000000"/>
        </w:rPr>
        <w:t>SessType:Ctrl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LinkType:INET</w:t>
      </w:r>
      <w:proofErr w:type="spellEnd"/>
      <w:r>
        <w:rPr>
          <w:color w:val="000000"/>
        </w:rPr>
        <w:t xml:space="preserve">], </w:t>
      </w:r>
      <w:r>
        <w:t>occurs Down and UP</w:t>
      </w:r>
    </w:p>
    <w:p w:rsidR="005C7A80" w:rsidRDefault="005C7A80" w:rsidP="005C7A80">
      <w:pPr>
        <w:rPr>
          <w:color w:val="000000"/>
        </w:rPr>
      </w:pPr>
      <w:proofErr w:type="gramStart"/>
      <w:r>
        <w:t>( =</w:t>
      </w:r>
      <w:proofErr w:type="gramEnd"/>
      <w:r>
        <w:t>====&gt;</w:t>
      </w:r>
      <w:proofErr w:type="spellStart"/>
      <w:r>
        <w:t>warn_type</w:t>
      </w:r>
      <w:proofErr w:type="spellEnd"/>
      <w:r>
        <w:t xml:space="preserve"> = </w:t>
      </w:r>
      <w:proofErr w:type="spellStart"/>
      <w:r>
        <w:rPr>
          <w:color w:val="000000"/>
        </w:rPr>
        <w:t>BFD_CHANGE_FSM_DOWNUP_Derive</w:t>
      </w:r>
      <w:proofErr w:type="spellEnd"/>
      <w:r>
        <w:t xml:space="preserve">,  </w:t>
      </w:r>
      <w:r>
        <w:rPr>
          <w:color w:val="000000"/>
        </w:rPr>
        <w:t>NE = tuple ( device= 77.1.1.41, session = 21.2.1.1/21.2.1.2 )</w:t>
      </w:r>
    </w:p>
    <w:p w:rsidR="005C7A80" w:rsidRDefault="005C7A80" w:rsidP="005C7A80">
      <w:pPr>
        <w:ind w:left="210" w:hanging="210"/>
        <w:rPr>
          <w:color w:val="000000"/>
        </w:rPr>
      </w:pPr>
      <w:r>
        <w:rPr>
          <w:color w:val="000000"/>
        </w:rPr>
        <w:t> </w:t>
      </w:r>
      <w:commentRangeStart w:id="7"/>
      <w:r>
        <w:rPr>
          <w:color w:val="000000"/>
        </w:rPr>
        <w:t xml:space="preserve"> Parameters= </w:t>
      </w:r>
      <w:proofErr w:type="gramStart"/>
      <w:r>
        <w:rPr>
          <w:color w:val="000000"/>
        </w:rPr>
        <w:t xml:space="preserve">{ </w:t>
      </w:r>
      <w:ins w:id="8" w:author="Administrator" w:date="2020-11-09T17:42:00Z">
        <w:r w:rsidR="0007645B">
          <w:rPr>
            <w:rFonts w:hint="eastAsia"/>
            <w:color w:val="000000"/>
          </w:rPr>
          <w:t>sip</w:t>
        </w:r>
        <w:proofErr w:type="gramEnd"/>
        <w:r w:rsidR="0007645B">
          <w:rPr>
            <w:rFonts w:hint="eastAsia"/>
            <w:color w:val="000000"/>
          </w:rPr>
          <w:t>=</w:t>
        </w:r>
        <w:r w:rsidR="0007645B">
          <w:rPr>
            <w:color w:val="000000"/>
          </w:rPr>
          <w:t>21.2.1.1</w:t>
        </w:r>
        <w:r w:rsidR="0007645B">
          <w:rPr>
            <w:rFonts w:hint="eastAsia"/>
            <w:color w:val="000000"/>
          </w:rPr>
          <w:t>, dip=</w:t>
        </w:r>
        <w:r w:rsidR="0007645B">
          <w:rPr>
            <w:color w:val="000000"/>
          </w:rPr>
          <w:t>21.2.1.2</w:t>
        </w:r>
        <w:r w:rsidR="0007645B">
          <w:rPr>
            <w:rFonts w:hint="eastAsia"/>
            <w:color w:val="000000"/>
          </w:rPr>
          <w:t xml:space="preserve">, </w:t>
        </w:r>
      </w:ins>
      <w:r>
        <w:rPr>
          <w:color w:val="000000"/>
        </w:rPr>
        <w:t xml:space="preserve">LD/RD=4128/4119, Interface:Vlan202, </w:t>
      </w:r>
      <w:proofErr w:type="spellStart"/>
      <w:r>
        <w:rPr>
          <w:color w:val="000000"/>
        </w:rPr>
        <w:t>SessType</w:t>
      </w:r>
      <w:proofErr w:type="spellEnd"/>
      <w:r>
        <w:rPr>
          <w:color w:val="000000"/>
        </w:rPr>
        <w:t xml:space="preserve">=Ctrl, </w:t>
      </w:r>
      <w:proofErr w:type="spellStart"/>
      <w:r>
        <w:rPr>
          <w:color w:val="000000"/>
        </w:rPr>
        <w:t>LinkType</w:t>
      </w:r>
      <w:proofErr w:type="spellEnd"/>
      <w:r>
        <w:rPr>
          <w:color w:val="000000"/>
        </w:rPr>
        <w:t>=INET },</w:t>
      </w:r>
      <w:commentRangeEnd w:id="7"/>
      <w:r w:rsidR="0045547B">
        <w:rPr>
          <w:rStyle w:val="a7"/>
        </w:rPr>
        <w:commentReference w:id="7"/>
      </w:r>
      <w:r>
        <w:rPr>
          <w:color w:val="000000"/>
        </w:rPr>
        <w:t xml:space="preserve"> level = length(NE) = 2, Abstract=”BFD Session[21.2.1.1/21.2.1.2]  </w:t>
      </w:r>
      <w:r>
        <w:t xml:space="preserve">occurs Down and UP </w:t>
      </w:r>
      <w:r>
        <w:rPr>
          <w:color w:val="000000"/>
        </w:rPr>
        <w:t>”, Affectation=NULL)</w:t>
      </w:r>
    </w:p>
    <w:p w:rsidR="005C7A80" w:rsidRDefault="005C7A80" w:rsidP="005C7A80">
      <w:pPr>
        <w:ind w:left="210" w:hanging="210"/>
        <w:rPr>
          <w:color w:val="000000"/>
        </w:rPr>
      </w:pP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Aug 14 00:41:39 2020 7506X-G %%10BFD/5/</w:t>
      </w:r>
      <w:proofErr w:type="spellStart"/>
      <w:r>
        <w:rPr>
          <w:color w:val="000000"/>
        </w:rPr>
        <w:t>BFD_CHANGE_FSM_UP_Derive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Sess</w:t>
      </w:r>
      <w:proofErr w:type="spellEnd"/>
      <w:r>
        <w:rPr>
          <w:color w:val="000000"/>
        </w:rPr>
        <w:t>[21.2.1.1/21.2.1.2, LD/RD</w:t>
      </w:r>
      <w:proofErr w:type="gramStart"/>
      <w:r>
        <w:rPr>
          <w:color w:val="000000"/>
        </w:rPr>
        <w:t>:4128</w:t>
      </w:r>
      <w:proofErr w:type="gramEnd"/>
      <w:r>
        <w:rPr>
          <w:color w:val="000000"/>
        </w:rPr>
        <w:t xml:space="preserve">/4119, Interface:Vlan202, </w:t>
      </w:r>
      <w:proofErr w:type="spellStart"/>
      <w:r>
        <w:rPr>
          <w:color w:val="000000"/>
        </w:rPr>
        <w:t>SessType:Ctrl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LinkType:INET</w:t>
      </w:r>
      <w:proofErr w:type="spellEnd"/>
      <w:r>
        <w:rPr>
          <w:color w:val="000000"/>
        </w:rPr>
        <w:t xml:space="preserve">], </w:t>
      </w:r>
      <w:r>
        <w:t>change from Down to UP</w:t>
      </w:r>
    </w:p>
    <w:p w:rsidR="005C7A80" w:rsidRDefault="005C7A80" w:rsidP="005C7A80">
      <w:pPr>
        <w:rPr>
          <w:color w:val="000000"/>
        </w:rPr>
      </w:pPr>
      <w:proofErr w:type="gramStart"/>
      <w:r>
        <w:t>( =</w:t>
      </w:r>
      <w:proofErr w:type="gramEnd"/>
      <w:r>
        <w:t>====&gt;</w:t>
      </w:r>
      <w:proofErr w:type="spellStart"/>
      <w:r>
        <w:t>warn_type</w:t>
      </w:r>
      <w:proofErr w:type="spellEnd"/>
      <w:r>
        <w:t xml:space="preserve"> = </w:t>
      </w:r>
      <w:proofErr w:type="spellStart"/>
      <w:r>
        <w:rPr>
          <w:color w:val="000000"/>
        </w:rPr>
        <w:t>BFD_CHANGE_FSM_UP_Derive</w:t>
      </w:r>
      <w:proofErr w:type="spellEnd"/>
      <w:r>
        <w:t xml:space="preserve">,  </w:t>
      </w:r>
      <w:r>
        <w:rPr>
          <w:color w:val="000000"/>
        </w:rPr>
        <w:t>NE = tuple ( device= 77.1.1.41, session = 21.2.1.1/21.2.1.2 )</w:t>
      </w:r>
    </w:p>
    <w:p w:rsidR="005C7A80" w:rsidRDefault="005C7A80" w:rsidP="005C7A80">
      <w:pPr>
        <w:ind w:left="210" w:hanging="210"/>
        <w:rPr>
          <w:color w:val="000000"/>
        </w:rPr>
      </w:pPr>
      <w:r>
        <w:rPr>
          <w:color w:val="000000"/>
        </w:rPr>
        <w:t xml:space="preserve">  Parameters= </w:t>
      </w:r>
      <w:proofErr w:type="gramStart"/>
      <w:r>
        <w:rPr>
          <w:color w:val="000000"/>
        </w:rPr>
        <w:t xml:space="preserve">{ </w:t>
      </w:r>
      <w:ins w:id="9" w:author="Administrator" w:date="2020-11-09T17:43:00Z">
        <w:r w:rsidR="0007645B">
          <w:rPr>
            <w:rFonts w:hint="eastAsia"/>
            <w:color w:val="000000"/>
          </w:rPr>
          <w:t>sip</w:t>
        </w:r>
        <w:proofErr w:type="gramEnd"/>
        <w:r w:rsidR="0007645B">
          <w:rPr>
            <w:rFonts w:hint="eastAsia"/>
            <w:color w:val="000000"/>
          </w:rPr>
          <w:t>=</w:t>
        </w:r>
        <w:r w:rsidR="0007645B">
          <w:rPr>
            <w:color w:val="000000"/>
          </w:rPr>
          <w:t>21.2.1.1</w:t>
        </w:r>
        <w:r w:rsidR="0007645B">
          <w:rPr>
            <w:rFonts w:hint="eastAsia"/>
            <w:color w:val="000000"/>
          </w:rPr>
          <w:t>, dip=</w:t>
        </w:r>
        <w:r w:rsidR="0007645B">
          <w:rPr>
            <w:color w:val="000000"/>
          </w:rPr>
          <w:t>21.2.1.2</w:t>
        </w:r>
        <w:r w:rsidR="0007645B">
          <w:rPr>
            <w:rFonts w:hint="eastAsia"/>
            <w:color w:val="000000"/>
          </w:rPr>
          <w:t xml:space="preserve">, </w:t>
        </w:r>
      </w:ins>
      <w:r>
        <w:rPr>
          <w:color w:val="000000"/>
        </w:rPr>
        <w:t xml:space="preserve">LD/RD=4128/4119, Interface:Vlan202, </w:t>
      </w:r>
      <w:proofErr w:type="spellStart"/>
      <w:r>
        <w:rPr>
          <w:color w:val="000000"/>
        </w:rPr>
        <w:t>SessType</w:t>
      </w:r>
      <w:proofErr w:type="spellEnd"/>
      <w:r>
        <w:rPr>
          <w:color w:val="000000"/>
        </w:rPr>
        <w:t xml:space="preserve">=Ctrl, </w:t>
      </w:r>
      <w:proofErr w:type="spellStart"/>
      <w:r>
        <w:rPr>
          <w:color w:val="000000"/>
        </w:rPr>
        <w:t>LinkType</w:t>
      </w:r>
      <w:proofErr w:type="spellEnd"/>
      <w:r>
        <w:rPr>
          <w:color w:val="000000"/>
        </w:rPr>
        <w:t xml:space="preserve">=INET }, level = length(NE) = 2, Abstract=”BFD Session[21.2.1.1/21.2.1.2]  </w:t>
      </w:r>
      <w:r>
        <w:t xml:space="preserve">change from Down to UP </w:t>
      </w:r>
      <w:r>
        <w:rPr>
          <w:color w:val="000000"/>
        </w:rPr>
        <w:t>”, Affectation=NULL)</w:t>
      </w:r>
    </w:p>
    <w:p w:rsidR="005C7A80" w:rsidRDefault="005C7A80" w:rsidP="005C7A80">
      <w:pPr>
        <w:ind w:left="210" w:hanging="210"/>
        <w:rPr>
          <w:color w:val="000000"/>
        </w:rPr>
      </w:pPr>
    </w:p>
    <w:p w:rsidR="005C7A80" w:rsidRDefault="005C7A80" w:rsidP="005C7A80">
      <w:pPr>
        <w:ind w:left="210" w:hanging="210"/>
        <w:rPr>
          <w:color w:val="000000"/>
        </w:rPr>
      </w:pPr>
      <w:r>
        <w:rPr>
          <w:color w:val="000000"/>
        </w:rPr>
        <w:t>Derived rule: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 xml:space="preserve">BFD_CHANGE_FSM (warn1), BFD_CHANGE_FSM(warn2) ----&gt; </w:t>
      </w:r>
      <w:proofErr w:type="spellStart"/>
      <w:r>
        <w:rPr>
          <w:color w:val="000000"/>
        </w:rPr>
        <w:t>BFD_CHANGE_FSM_UP_Derive</w:t>
      </w:r>
      <w:proofErr w:type="spellEnd"/>
      <w:r>
        <w:rPr>
          <w:rFonts w:ascii="宋体" w:hAnsi="宋体" w:hint="eastAsia"/>
          <w:color w:val="000000"/>
        </w:rPr>
        <w:t>（</w:t>
      </w:r>
      <w:r>
        <w:rPr>
          <w:color w:val="000000"/>
        </w:rPr>
        <w:t>warn3</w:t>
      </w:r>
      <w:r>
        <w:rPr>
          <w:rFonts w:ascii="宋体" w:hAnsi="宋体" w:hint="eastAsia"/>
          <w:color w:val="000000"/>
        </w:rPr>
        <w:t>）</w:t>
      </w:r>
      <w:r>
        <w:rPr>
          <w:color w:val="000000"/>
        </w:rPr>
        <w:t xml:space="preserve">  satisfy:  warn1.NE == warn2.NE==warn3.NE &amp;&amp; warn1.Para.status == INIT &amp;&amp; warn2.Para.status == UP </w:t>
      </w:r>
    </w:p>
    <w:p w:rsidR="005C7A80" w:rsidRDefault="005C7A80" w:rsidP="005C7A80">
      <w:pPr>
        <w:ind w:left="210" w:hanging="210"/>
        <w:rPr>
          <w:color w:val="000000"/>
        </w:rPr>
      </w:pPr>
    </w:p>
    <w:p w:rsidR="005C7A80" w:rsidRDefault="005C7A80" w:rsidP="005C7A80">
      <w:pPr>
        <w:ind w:left="210" w:hanging="210"/>
        <w:rPr>
          <w:ins w:id="10" w:author="Administrator" w:date="2020-11-09T10:53:00Z"/>
          <w:rFonts w:hint="eastAsia"/>
          <w:color w:val="000000"/>
        </w:rPr>
      </w:pPr>
      <w:r>
        <w:rPr>
          <w:color w:val="000000"/>
        </w:rPr>
        <w:t xml:space="preserve">BFD_CHANGE_FSM (warn1), </w:t>
      </w:r>
      <w:proofErr w:type="spellStart"/>
      <w:r>
        <w:rPr>
          <w:color w:val="000000"/>
        </w:rPr>
        <w:t>BFD_CHANGE_FSM_UP_Derive</w:t>
      </w:r>
      <w:proofErr w:type="spellEnd"/>
      <w:r>
        <w:rPr>
          <w:rFonts w:ascii="宋体" w:hAnsi="宋体" w:hint="eastAsia"/>
          <w:color w:val="000000"/>
        </w:rPr>
        <w:t>（</w:t>
      </w:r>
      <w:r>
        <w:rPr>
          <w:color w:val="000000"/>
        </w:rPr>
        <w:t>warn2</w:t>
      </w:r>
      <w:r>
        <w:rPr>
          <w:rFonts w:ascii="宋体" w:hAnsi="宋体" w:hint="eastAsia"/>
          <w:color w:val="000000"/>
        </w:rPr>
        <w:t>）</w:t>
      </w:r>
      <w:r>
        <w:rPr>
          <w:color w:val="000000"/>
        </w:rPr>
        <w:t xml:space="preserve"> ----&gt; </w:t>
      </w:r>
      <w:proofErr w:type="spellStart"/>
      <w:r>
        <w:rPr>
          <w:color w:val="000000"/>
        </w:rPr>
        <w:t>BFD_CHANGE_FSM_DOWNUP_Derive</w:t>
      </w:r>
      <w:proofErr w:type="spellEnd"/>
      <w:r>
        <w:rPr>
          <w:rFonts w:ascii="宋体" w:hAnsi="宋体" w:hint="eastAsia"/>
          <w:color w:val="000000"/>
        </w:rPr>
        <w:t>（</w:t>
      </w:r>
      <w:r>
        <w:rPr>
          <w:color w:val="000000"/>
        </w:rPr>
        <w:t>warn3</w:t>
      </w:r>
      <w:r>
        <w:rPr>
          <w:rFonts w:ascii="宋体" w:hAnsi="宋体" w:hint="eastAsia"/>
          <w:color w:val="000000"/>
        </w:rPr>
        <w:t>）</w:t>
      </w:r>
      <w:r>
        <w:rPr>
          <w:color w:val="000000"/>
        </w:rPr>
        <w:t>  satisfy:  warn1.NE == warn2.NE==warn3.NE &amp;&amp; warn1.Para.status == DOWN</w:t>
      </w:r>
    </w:p>
    <w:p w:rsidR="00BD385F" w:rsidRDefault="00BD385F" w:rsidP="00BD385F">
      <w:pPr>
        <w:widowControl/>
        <w:autoSpaceDE w:val="0"/>
        <w:autoSpaceDN w:val="0"/>
        <w:jc w:val="left"/>
        <w:rPr>
          <w:ins w:id="11" w:author="Administrator" w:date="2020-11-09T10:53:00Z"/>
          <w:rFonts w:ascii="Calibri" w:eastAsia="宋体" w:hAnsi="Calibri" w:cs="宋体" w:hint="eastAsia"/>
          <w:color w:val="000000"/>
          <w:kern w:val="0"/>
          <w:sz w:val="20"/>
          <w:szCs w:val="20"/>
        </w:rPr>
      </w:pPr>
    </w:p>
    <w:p w:rsidR="00BD385F" w:rsidRPr="00BD385F" w:rsidRDefault="00BD385F" w:rsidP="00BD385F">
      <w:pPr>
        <w:widowControl/>
        <w:autoSpaceDE w:val="0"/>
        <w:autoSpaceDN w:val="0"/>
        <w:jc w:val="left"/>
        <w:rPr>
          <w:ins w:id="12" w:author="Administrator" w:date="2020-11-09T10:53:00Z"/>
          <w:rFonts w:ascii="Calibri" w:eastAsia="宋体" w:hAnsi="Calibri" w:cs="宋体"/>
          <w:color w:val="auto"/>
          <w:kern w:val="0"/>
          <w:sz w:val="21"/>
          <w:szCs w:val="21"/>
        </w:rPr>
      </w:pPr>
      <w:proofErr w:type="spellStart"/>
      <w:ins w:id="13" w:author="Administrator" w:date="2020-11-09T10:53:00Z">
        <w:r w:rsidRPr="00BD385F">
          <w:rPr>
            <w:rFonts w:ascii="Calibri" w:eastAsia="宋体" w:hAnsi="Calibri" w:cs="宋体"/>
            <w:color w:val="000000"/>
            <w:kern w:val="0"/>
            <w:sz w:val="20"/>
            <w:szCs w:val="20"/>
          </w:rPr>
          <w:t>intvlan_link_</w:t>
        </w:r>
        <w:proofErr w:type="gramStart"/>
        <w:r w:rsidRPr="00BD385F">
          <w:rPr>
            <w:rFonts w:ascii="Calibri" w:eastAsia="宋体" w:hAnsi="Calibri" w:cs="宋体"/>
            <w:color w:val="000000"/>
            <w:kern w:val="0"/>
            <w:sz w:val="20"/>
            <w:szCs w:val="20"/>
          </w:rPr>
          <w:t>updown</w:t>
        </w:r>
        <w:proofErr w:type="spellEnd"/>
        <w:r w:rsidRPr="00BD385F">
          <w:rPr>
            <w:rFonts w:ascii="Calibri" w:eastAsia="宋体" w:hAnsi="Calibri" w:cs="宋体"/>
            <w:color w:val="000000"/>
            <w:kern w:val="0"/>
            <w:sz w:val="20"/>
            <w:szCs w:val="20"/>
          </w:rPr>
          <w:t>(</w:t>
        </w:r>
        <w:proofErr w:type="gramEnd"/>
        <w:r w:rsidRPr="00BD385F">
          <w:rPr>
            <w:rFonts w:ascii="Calibri" w:eastAsia="宋体" w:hAnsi="Calibri" w:cs="宋体"/>
            <w:color w:val="000000"/>
            <w:kern w:val="0"/>
            <w:sz w:val="20"/>
            <w:szCs w:val="20"/>
          </w:rPr>
          <w:t>down)</w:t>
        </w:r>
      </w:ins>
      <w:ins w:id="14" w:author="Administrator" w:date="2020-11-09T11:04:00Z">
        <w:r w:rsidR="00DA6413">
          <w:rPr>
            <w:rFonts w:ascii="Calibri" w:eastAsia="宋体" w:hAnsi="Calibri" w:cs="宋体" w:hint="eastAsia"/>
            <w:color w:val="000000"/>
            <w:kern w:val="0"/>
            <w:sz w:val="20"/>
            <w:szCs w:val="20"/>
          </w:rPr>
          <w:t xml:space="preserve"> </w:t>
        </w:r>
      </w:ins>
      <w:ins w:id="15" w:author="Administrator" w:date="2020-11-09T10:53:00Z">
        <w:r w:rsidRPr="00BD385F">
          <w:rPr>
            <w:rFonts w:ascii="Calibri" w:eastAsia="宋体" w:hAnsi="Calibri" w:cs="宋体"/>
            <w:color w:val="000000"/>
            <w:kern w:val="0"/>
            <w:sz w:val="20"/>
            <w:szCs w:val="20"/>
          </w:rPr>
          <w:t>-&gt;</w:t>
        </w:r>
      </w:ins>
      <w:ins w:id="16" w:author="Administrator" w:date="2020-11-09T11:04:00Z">
        <w:r w:rsidR="00DA6413">
          <w:rPr>
            <w:rFonts w:ascii="Calibri" w:eastAsia="宋体" w:hAnsi="Calibri" w:cs="宋体" w:hint="eastAsia"/>
            <w:color w:val="000000"/>
            <w:kern w:val="0"/>
            <w:sz w:val="20"/>
            <w:szCs w:val="20"/>
          </w:rPr>
          <w:t xml:space="preserve"> </w:t>
        </w:r>
      </w:ins>
      <w:proofErr w:type="spellStart"/>
      <w:ins w:id="17" w:author="Administrator" w:date="2020-11-09T10:53:00Z">
        <w:r w:rsidRPr="00BD385F">
          <w:rPr>
            <w:rFonts w:ascii="Calibri" w:eastAsia="宋体" w:hAnsi="Calibri" w:cs="宋体"/>
            <w:color w:val="000000"/>
            <w:kern w:val="0"/>
            <w:sz w:val="20"/>
            <w:szCs w:val="20"/>
          </w:rPr>
          <w:t>bfd_change_fsm</w:t>
        </w:r>
        <w:proofErr w:type="spellEnd"/>
        <w:r w:rsidRPr="00BD385F">
          <w:rPr>
            <w:rFonts w:ascii="Calibri" w:eastAsia="宋体" w:hAnsi="Calibri" w:cs="宋体"/>
            <w:color w:val="000000"/>
            <w:kern w:val="0"/>
            <w:sz w:val="20"/>
            <w:szCs w:val="20"/>
          </w:rPr>
          <w:t>(down)</w:t>
        </w:r>
      </w:ins>
    </w:p>
    <w:p w:rsidR="00BD385F" w:rsidRPr="00BD385F" w:rsidRDefault="00BD385F" w:rsidP="005C7A80">
      <w:pPr>
        <w:ind w:left="210" w:hanging="210"/>
        <w:rPr>
          <w:color w:val="000000"/>
        </w:rPr>
      </w:pPr>
    </w:p>
    <w:p w:rsidR="007355A5" w:rsidRPr="005C7A80" w:rsidRDefault="007355A5" w:rsidP="007355A5">
      <w:pPr>
        <w:rPr>
          <w:rFonts w:hint="eastAsia"/>
        </w:rPr>
      </w:pPr>
    </w:p>
    <w:p w:rsidR="005C7A80" w:rsidRDefault="005C7A80" w:rsidP="005C7A80">
      <w:pPr>
        <w:pStyle w:val="2"/>
      </w:pPr>
      <w:r>
        <w:t>Demo 10  shutdown</w:t>
      </w:r>
      <w:r>
        <w:rPr>
          <w:rFonts w:ascii="宋体" w:hAnsi="宋体" w:hint="eastAsia"/>
        </w:rPr>
        <w:t>接口导致路由邻居</w:t>
      </w:r>
      <w:r>
        <w:t>down</w:t>
      </w:r>
    </w:p>
    <w:p w:rsidR="005C7A80" w:rsidRDefault="005C7A80" w:rsidP="005C7A80"/>
    <w:p w:rsidR="005C7A80" w:rsidRDefault="005C7A80" w:rsidP="005C7A80">
      <w:pPr>
        <w:rPr>
          <w:color w:val="000000"/>
        </w:rPr>
      </w:pPr>
      <w:r>
        <w:rPr>
          <w:color w:val="000000"/>
        </w:rPr>
        <w:t xml:space="preserve">{"timestamp":"2020-08-15T23:59:23+08:00","message":"&lt;174&gt;Aug 15 23:59:23 2020 7506X-G %%10SHELL/6/SHELL_CMD: -Line=vty0-IPAddr=77.1.1.253-User=**; Command is inter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g1/0/17 te2/0/13 te2/0/36 te6/0/13 te6/0/35","host":"77.1.1.41"}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{"timestamp":"2020-08-15T23:59:24+08:00","message":"</w:t>
      </w:r>
      <w:proofErr w:type="gramStart"/>
      <w:r>
        <w:rPr>
          <w:color w:val="000000"/>
        </w:rPr>
        <w:t>&lt;174</w:t>
      </w:r>
      <w:proofErr w:type="gramEnd"/>
      <w:r>
        <w:rPr>
          <w:color w:val="000000"/>
        </w:rPr>
        <w:t>&gt;Aug 15 23:59:24 2020 7506X-G %%10SHELL/6/SHELL_CMD: -Line=vty0-IPAddr=77.1.1.253-User=**; Command is shutdown","host":"77.1.1.41"}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&lt;171</w:t>
      </w:r>
      <w:proofErr w:type="gramEnd"/>
      <w:r>
        <w:rPr>
          <w:color w:val="000000"/>
        </w:rPr>
        <w:t>&gt;Aug 15 23:59:25 2020 7506X-G %%10IFNET/3/PHY_UPDOWN: Physical state on the interface GigabitEthernet1/0/17 changed to down.","host":"77.1.1.41"}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15 23:59:25 2020 7506X-G %%10IFNET/5/LINK_UPDOWN: Line protocol state on the interface GigabitEthernet1/0/17 changed to down.","host":"77.1.1.41"}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&lt;171</w:t>
      </w:r>
      <w:proofErr w:type="gramEnd"/>
      <w:r>
        <w:rPr>
          <w:color w:val="000000"/>
        </w:rPr>
        <w:t xml:space="preserve">&gt;Aug 15 23:59:25 2020 7506X-G %%10IFNET/3/PHY_UPDOWN: Physical </w:t>
      </w:r>
      <w:r>
        <w:rPr>
          <w:color w:val="000000"/>
        </w:rPr>
        <w:lastRenderedPageBreak/>
        <w:t>state on the interface Vlan-interface200 changed to down.","host":"77.1.1.41"}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15 23:59:25 2020 7506X-G %%10IFNET/5/LINK_UPDOWN: Line protocol state on the interface Vlan-interface200 changed to down.","host":"77.1.1.41"}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15 23:59:25 2020 7506X-G %%10PIM/5/PIM_NBR_DOWN: Neighbor 21.0.1.2(Vlan-interface200) is down.","host":"77.1.1.41"}</w:t>
      </w:r>
    </w:p>
    <w:p w:rsidR="005C7A80" w:rsidRDefault="005C7A80" w:rsidP="005C7A80">
      <w:pPr>
        <w:rPr>
          <w:color w:val="00B0F0"/>
        </w:rPr>
      </w:pPr>
      <w:proofErr w:type="gramStart"/>
      <w:r>
        <w:rPr>
          <w:color w:val="00B0F0"/>
        </w:rPr>
        <w:t>( =</w:t>
      </w:r>
      <w:proofErr w:type="gramEnd"/>
      <w:r>
        <w:rPr>
          <w:color w:val="00B0F0"/>
        </w:rPr>
        <w:t>====&gt;</w:t>
      </w:r>
      <w:proofErr w:type="spellStart"/>
      <w:r>
        <w:rPr>
          <w:color w:val="00B0F0"/>
        </w:rPr>
        <w:t>warn_type</w:t>
      </w:r>
      <w:proofErr w:type="spellEnd"/>
      <w:r>
        <w:rPr>
          <w:color w:val="00B0F0"/>
        </w:rPr>
        <w:t xml:space="preserve"> = PIM_NBR_DOWN,  NE = tuple ( device= 77.1.1.41, route=PIM)</w:t>
      </w:r>
    </w:p>
    <w:p w:rsidR="005C7A80" w:rsidRDefault="005C7A80" w:rsidP="005C7A80">
      <w:pPr>
        <w:rPr>
          <w:color w:val="00B0F0"/>
        </w:rPr>
      </w:pPr>
      <w:r>
        <w:rPr>
          <w:color w:val="00B0F0"/>
        </w:rPr>
        <w:t xml:space="preserve">  Parameters= </w:t>
      </w:r>
      <w:proofErr w:type="gramStart"/>
      <w:r>
        <w:rPr>
          <w:color w:val="00B0F0"/>
        </w:rPr>
        <w:t>{ Neighbor</w:t>
      </w:r>
      <w:proofErr w:type="gramEnd"/>
      <w:r>
        <w:rPr>
          <w:color w:val="00B0F0"/>
        </w:rPr>
        <w:t xml:space="preserve"> = 21.0.1.2, L3Inf = Vlan-interface200 , status=down},  level = length(NE) = 3, Abstract=”PIM Neighbor 21.0.1.2(Vlan-interface200) is down ”, Affectation=NULL)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15 23:59:25 2020 7506X-G %%10ISIS/5/ISIS_NBR_CHG: IS-IS 1, Level-2 adjacency 0000.0000.0003 (Vlan-interface200), state changed to DOWN, Reason: circuit data clean.","host":"77.1.1.41"}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15 23:59:25 2020 7506X-G %%10ISIS/5/ISIS_NBR_CHG: IS-IS 5, Level-2 adjacency 0000.0000.0003 (Vlan-interface200), state changed to DOWN, Reason: circuit data clean.","host":"77.1.1.41"}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15 23:59:25 2020 7506X-G %%10ISIS/5/ISIS_NBR_CHG: IS-IS 6, Level-2 adjacency 0000.0000.0003 (Vlan-interface200), state changed to DOWN, Reason: circuit data clean.","host":"77.1.1.41"}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15 23:59:25 2020 7506X-G %%10ISIS/5/ISIS_NBR_CHG: IS-IS 7, Level-2 adjacency 0000.0000.0003 (Vlan-interface200), state changed to DOWN, Reason: circuit data clean.","host":"77.1.1.41"}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>&gt;Aug 15 23:59:25 2020 7506X-G %%10ISIS/5/ISIS_NBR_CHG: IS-IS 10, Level-2 adjacency 0000.0000.0003 (Vlan-interface200), state changed to DOWN, Reason: circuit data clean.","host":"77.1.1.41"}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&lt;174</w:t>
      </w:r>
      <w:proofErr w:type="gramEnd"/>
      <w:r>
        <w:rPr>
          <w:color w:val="000000"/>
        </w:rPr>
        <w:t>&gt;Aug 15 23:59:25 2020 7506X-G %%10OSPFV3/6/OSPFv3_LAST_NBR_DOWN: OSPFv3 1 Last neighbor down event: Router ID: 3.1.1.1  Local interface ID: 3492  Remote interface ID: 658  Reason: Ospfv3 ifachange.","host":"77.1.1.41"}</w:t>
      </w:r>
    </w:p>
    <w:p w:rsidR="005C7A80" w:rsidRDefault="005C7A80" w:rsidP="005C7A80">
      <w:pPr>
        <w:rPr>
          <w:color w:val="00B0F0"/>
        </w:rPr>
      </w:pPr>
      <w:proofErr w:type="gramStart"/>
      <w:r>
        <w:rPr>
          <w:color w:val="00B0F0"/>
        </w:rPr>
        <w:t>( =</w:t>
      </w:r>
      <w:proofErr w:type="gramEnd"/>
      <w:r>
        <w:rPr>
          <w:color w:val="00B0F0"/>
        </w:rPr>
        <w:t>====&gt;</w:t>
      </w:r>
      <w:proofErr w:type="spellStart"/>
      <w:r>
        <w:rPr>
          <w:color w:val="00B0F0"/>
        </w:rPr>
        <w:t>warn_type</w:t>
      </w:r>
      <w:proofErr w:type="spellEnd"/>
      <w:r>
        <w:rPr>
          <w:color w:val="00B0F0"/>
        </w:rPr>
        <w:t xml:space="preserve"> = OSPFv3_LAST_NBR_DOWN,  NE = tuple ( device= 77.1.1.41, route = ospfv3,  ospfv3 id =1 )</w:t>
      </w:r>
    </w:p>
    <w:p w:rsidR="005C7A80" w:rsidRDefault="005C7A80" w:rsidP="005C7A80">
      <w:pPr>
        <w:rPr>
          <w:color w:val="00B0F0"/>
        </w:rPr>
      </w:pPr>
      <w:r>
        <w:rPr>
          <w:color w:val="00B0F0"/>
        </w:rPr>
        <w:t>  Parameters= tuple (Neighbor = 3.1.1.1, Local interface ID = 3492</w:t>
      </w:r>
      <w:proofErr w:type="gramStart"/>
      <w:r>
        <w:rPr>
          <w:color w:val="00B0F0"/>
        </w:rPr>
        <w:t>  Remote</w:t>
      </w:r>
      <w:proofErr w:type="gramEnd"/>
      <w:r>
        <w:rPr>
          <w:color w:val="00B0F0"/>
        </w:rPr>
        <w:t xml:space="preserve"> interface ID= 658),</w:t>
      </w:r>
    </w:p>
    <w:p w:rsidR="005C7A80" w:rsidRDefault="005C7A80" w:rsidP="005C7A80">
      <w:pPr>
        <w:rPr>
          <w:color w:val="00B0F0"/>
        </w:rPr>
      </w:pPr>
      <w:proofErr w:type="gramStart"/>
      <w:r>
        <w:rPr>
          <w:color w:val="00B0F0"/>
        </w:rPr>
        <w:t>level</w:t>
      </w:r>
      <w:proofErr w:type="gramEnd"/>
      <w:r>
        <w:rPr>
          <w:color w:val="00B0F0"/>
        </w:rPr>
        <w:t xml:space="preserve"> = length(NE) = 3, abstract = NULL, Influence =NULL )</w:t>
      </w:r>
    </w:p>
    <w:p w:rsidR="005C7A80" w:rsidRDefault="005C7A80" w:rsidP="005C7A80">
      <w:pPr>
        <w:rPr>
          <w:color w:val="000000"/>
        </w:rPr>
      </w:pPr>
      <w:r>
        <w:rPr>
          <w:color w:val="000000"/>
        </w:rPr>
        <w:t>{"timestamp":"2020-08-15T23:59:25+08:00","message":"</w:t>
      </w:r>
      <w:proofErr w:type="gramStart"/>
      <w:r>
        <w:rPr>
          <w:color w:val="000000"/>
        </w:rPr>
        <w:t>&lt;173</w:t>
      </w:r>
      <w:proofErr w:type="gramEnd"/>
      <w:r>
        <w:rPr>
          <w:color w:val="000000"/>
        </w:rPr>
        <w:t xml:space="preserve">&gt;Aug 15 23:59:25 2020 7506X-G %%10OSPFV3/5/OSPFv3_NBR_CHG: OSPFv3 1 Neighbor 3.1.1.1(Vlan-interface200) received </w:t>
      </w:r>
      <w:proofErr w:type="spellStart"/>
      <w:r>
        <w:rPr>
          <w:color w:val="000000"/>
        </w:rPr>
        <w:t>KillNbr</w:t>
      </w:r>
      <w:proofErr w:type="spellEnd"/>
      <w:r>
        <w:rPr>
          <w:color w:val="000000"/>
        </w:rPr>
        <w:t xml:space="preserve"> and its state from INIT to DOWN.","host":"77.1.1.41"}</w:t>
      </w:r>
    </w:p>
    <w:p w:rsidR="005C7A80" w:rsidRDefault="005C7A80" w:rsidP="005C7A80">
      <w:pPr>
        <w:rPr>
          <w:color w:val="auto"/>
        </w:rPr>
      </w:pPr>
    </w:p>
    <w:p w:rsidR="005C7A80" w:rsidRDefault="005C7A80" w:rsidP="005C7A80">
      <w:pPr>
        <w:rPr>
          <w:color w:val="000000"/>
        </w:rPr>
      </w:pPr>
      <w:r>
        <w:rPr>
          <w:rFonts w:ascii="宋体" w:hAnsi="宋体" w:hint="eastAsia"/>
          <w:color w:val="000000"/>
        </w:rPr>
        <w:t>父子告警</w:t>
      </w:r>
      <w:r>
        <w:rPr>
          <w:color w:val="000000"/>
        </w:rPr>
        <w:t>:</w:t>
      </w:r>
    </w:p>
    <w:p w:rsidR="005C7A80" w:rsidRDefault="005C7A80" w:rsidP="005C7A80">
      <w:pPr>
        <w:rPr>
          <w:color w:val="FF0000"/>
        </w:rPr>
      </w:pPr>
      <w:r>
        <w:rPr>
          <w:color w:val="FF0000"/>
        </w:rPr>
        <w:t>OSPFv3_NBR_CHG (warn1) ----&gt; OSPFv3_LAST_NBR_DOWN</w:t>
      </w:r>
      <w:r>
        <w:rPr>
          <w:rFonts w:ascii="宋体" w:hAnsi="宋体" w:hint="eastAsia"/>
          <w:color w:val="FF0000"/>
        </w:rPr>
        <w:t>（</w:t>
      </w:r>
      <w:r>
        <w:rPr>
          <w:color w:val="FF0000"/>
        </w:rPr>
        <w:t>warn2</w:t>
      </w:r>
      <w:r>
        <w:rPr>
          <w:rFonts w:ascii="宋体" w:hAnsi="宋体" w:hint="eastAsia"/>
          <w:color w:val="FF0000"/>
        </w:rPr>
        <w:t>）</w:t>
      </w:r>
      <w:r>
        <w:rPr>
          <w:color w:val="FF0000"/>
        </w:rPr>
        <w:t>  satisfy:  warn1.NE == warn2.NE</w:t>
      </w:r>
      <w:proofErr w:type="gramStart"/>
      <w:r>
        <w:rPr>
          <w:color w:val="FF0000"/>
        </w:rPr>
        <w:t>  &amp;</w:t>
      </w:r>
      <w:proofErr w:type="gramEnd"/>
      <w:r>
        <w:rPr>
          <w:color w:val="FF0000"/>
        </w:rPr>
        <w:t xml:space="preserve">&amp; warn1.Para. </w:t>
      </w:r>
      <w:proofErr w:type="gramStart"/>
      <w:r>
        <w:rPr>
          <w:color w:val="FF0000"/>
        </w:rPr>
        <w:t>Neighbor</w:t>
      </w:r>
      <w:proofErr w:type="gramEnd"/>
      <w:r>
        <w:rPr>
          <w:color w:val="FF0000"/>
        </w:rPr>
        <w:t xml:space="preserve"> == warn2.Para. Neighbor</w:t>
      </w:r>
    </w:p>
    <w:p w:rsidR="005C7A80" w:rsidRPr="005C7A80" w:rsidRDefault="005C7A80" w:rsidP="007355A5">
      <w:pPr>
        <w:rPr>
          <w:rFonts w:hint="eastAsia"/>
        </w:rPr>
      </w:pPr>
    </w:p>
    <w:p w:rsidR="005C7A80" w:rsidRDefault="005C7A80" w:rsidP="007355A5">
      <w:pPr>
        <w:rPr>
          <w:rFonts w:hint="eastAsia"/>
        </w:rPr>
      </w:pPr>
    </w:p>
    <w:p w:rsidR="0065413F" w:rsidRDefault="0065413F" w:rsidP="0065413F">
      <w:pPr>
        <w:rPr>
          <w:color w:val="FF0000"/>
        </w:rPr>
      </w:pPr>
      <w:r>
        <w:rPr>
          <w:color w:val="FF0000"/>
        </w:rPr>
        <w:t>  IFNET_INTVLAN_LINK_UPDOWN (warn1)</w:t>
      </w:r>
      <w:proofErr w:type="gramStart"/>
      <w:r>
        <w:rPr>
          <w:color w:val="FF0000"/>
        </w:rPr>
        <w:t>  ----</w:t>
      </w:r>
      <w:proofErr w:type="gramEnd"/>
      <w:r>
        <w:rPr>
          <w:color w:val="FF0000"/>
        </w:rPr>
        <w:t xml:space="preserve">&gt; PIM_NBR_DOWN (warn2)  satisfy:  warn1.intvlan == warn2. </w:t>
      </w:r>
      <w:proofErr w:type="gramStart"/>
      <w:r>
        <w:rPr>
          <w:color w:val="FF0000"/>
        </w:rPr>
        <w:t>Parameters .</w:t>
      </w:r>
      <w:proofErr w:type="gramEnd"/>
      <w:r>
        <w:rPr>
          <w:color w:val="FF0000"/>
        </w:rPr>
        <w:t xml:space="preserve"> L3Inf</w:t>
      </w:r>
    </w:p>
    <w:p w:rsidR="005C7A80" w:rsidRDefault="005C7A80" w:rsidP="007355A5">
      <w:pPr>
        <w:rPr>
          <w:rFonts w:hint="eastAsia"/>
        </w:rPr>
      </w:pPr>
    </w:p>
    <w:p w:rsidR="0065413F" w:rsidRPr="0065413F" w:rsidRDefault="0065413F" w:rsidP="0065413F">
      <w:pPr>
        <w:pStyle w:val="2"/>
      </w:pPr>
      <w:r>
        <w:t xml:space="preserve">Demo 11  </w:t>
      </w:r>
      <w:r>
        <w:rPr>
          <w:rFonts w:ascii="宋体" w:hAnsi="宋体" w:hint="eastAsia"/>
        </w:rPr>
        <w:t>端口</w:t>
      </w:r>
      <w:r>
        <w:t>down</w:t>
      </w:r>
      <w:r>
        <w:rPr>
          <w:rFonts w:ascii="宋体" w:hAnsi="宋体" w:hint="eastAsia"/>
        </w:rPr>
        <w:t>导致</w:t>
      </w:r>
      <w:r>
        <w:t>LAGG</w:t>
      </w:r>
      <w:r>
        <w:rPr>
          <w:rFonts w:ascii="宋体" w:hAnsi="宋体" w:hint="eastAsia"/>
        </w:rPr>
        <w:t>聚合及</w:t>
      </w:r>
      <w:r>
        <w:t>STP</w:t>
      </w:r>
      <w:r>
        <w:rPr>
          <w:rFonts w:ascii="宋体" w:hAnsi="宋体" w:hint="eastAsia"/>
        </w:rPr>
        <w:t>拓扑变化</w:t>
      </w:r>
    </w:p>
    <w:p w:rsidR="0065413F" w:rsidRDefault="0065413F" w:rsidP="0065413F">
      <w:r>
        <w:t>{"timestamp":"2020-08-16T00:02:01+08:00","message":"&lt;174&gt;Aug 16 00:02:01 2020 5560X_2 %%10LLDP/6/LLDP_DELETE_NEIGHBOR: -Slot=1; Nearest bridge agent neighbor deleted on port Ten-GigabitEthernet1/1/1 (</w:t>
      </w:r>
      <w:proofErr w:type="spellStart"/>
      <w:r>
        <w:t>IfIndex</w:t>
      </w:r>
      <w:proofErr w:type="spellEnd"/>
      <w:r>
        <w:t xml:space="preserve"> 53), neighbor's chassis ID is 0000-fc00-eab1, port ID is Ten-GigabitEthernet6/0/13.","host":"77.1.1.43"}</w:t>
      </w:r>
    </w:p>
    <w:p w:rsidR="0065413F" w:rsidRDefault="0065413F" w:rsidP="0065413F">
      <w:pPr>
        <w:rPr>
          <w:color w:val="00B0F0"/>
        </w:rPr>
      </w:pPr>
      <w:r>
        <w:rPr>
          <w:color w:val="00B0F0"/>
        </w:rPr>
        <w:t>( =====&gt;</w:t>
      </w:r>
      <w:proofErr w:type="spellStart"/>
      <w:r>
        <w:rPr>
          <w:color w:val="00B0F0"/>
        </w:rPr>
        <w:t>warn_type</w:t>
      </w:r>
      <w:proofErr w:type="spellEnd"/>
      <w:r>
        <w:rPr>
          <w:color w:val="00B0F0"/>
        </w:rPr>
        <w:t xml:space="preserve"> = LLDP_DELETE_NEIGHBOR,  NE = tuple ( device= 77.1.1.43, chassis=0</w:t>
      </w:r>
      <w:r>
        <w:rPr>
          <w:rFonts w:ascii="宋体" w:hAnsi="宋体" w:hint="eastAsia"/>
          <w:color w:val="00B0F0"/>
        </w:rPr>
        <w:t>，</w:t>
      </w:r>
      <w:r>
        <w:rPr>
          <w:color w:val="00B0F0"/>
        </w:rPr>
        <w:t>slot =1,  port = Ten-GigabitEthernet1/1/1 ),</w:t>
      </w:r>
    </w:p>
    <w:p w:rsidR="0065413F" w:rsidRDefault="0065413F" w:rsidP="0065413F">
      <w:pPr>
        <w:rPr>
          <w:color w:val="00B0F0"/>
        </w:rPr>
      </w:pPr>
      <w:r>
        <w:rPr>
          <w:color w:val="00B0F0"/>
        </w:rPr>
        <w:t>  Parameters= tuple (</w:t>
      </w:r>
      <w:proofErr w:type="spellStart"/>
      <w:r>
        <w:rPr>
          <w:color w:val="00B0F0"/>
        </w:rPr>
        <w:t>IfIndex</w:t>
      </w:r>
      <w:proofErr w:type="spellEnd"/>
      <w:r>
        <w:rPr>
          <w:color w:val="00B0F0"/>
        </w:rPr>
        <w:t xml:space="preserve"> = 53</w:t>
      </w:r>
      <w:proofErr w:type="gramStart"/>
      <w:r>
        <w:rPr>
          <w:color w:val="00B0F0"/>
        </w:rPr>
        <w:t>,Neighbor</w:t>
      </w:r>
      <w:proofErr w:type="gramEnd"/>
      <w:r>
        <w:rPr>
          <w:color w:val="00B0F0"/>
        </w:rPr>
        <w:t xml:space="preserve"> chassis ID = 0000-fc00-eab1, Neighbor port ID = Ten-GigabitEthernet6/0/13),</w:t>
      </w:r>
    </w:p>
    <w:p w:rsidR="0065413F" w:rsidRDefault="0065413F" w:rsidP="0065413F">
      <w:proofErr w:type="gramStart"/>
      <w:r>
        <w:rPr>
          <w:color w:val="00B0F0"/>
        </w:rPr>
        <w:t>level</w:t>
      </w:r>
      <w:proofErr w:type="gramEnd"/>
      <w:r>
        <w:rPr>
          <w:color w:val="00B0F0"/>
        </w:rPr>
        <w:t xml:space="preserve"> = length(NE) = 4, abstract = “LLDP Neighbor deleted on Ten-GigabitEthernet1/1/1 ”, Influence =NULL )</w:t>
      </w:r>
    </w:p>
    <w:p w:rsidR="0065413F" w:rsidRDefault="0065413F" w:rsidP="0065413F">
      <w:r>
        <w:t>{"timestamp":"2020-08-16T00:02:02+08:00","message":"</w:t>
      </w:r>
      <w:proofErr w:type="gramStart"/>
      <w:r>
        <w:t>&lt;174</w:t>
      </w:r>
      <w:proofErr w:type="gramEnd"/>
      <w:r>
        <w:t>&gt;Aug 16 00:02:02 2020 5560X_2 %%10STP/6/STP_NOTIFIED_TC: Instance 0's port Bridge-Aggregation3 was notified a topology change.","host":"77.1.1.43"}</w:t>
      </w:r>
    </w:p>
    <w:p w:rsidR="0065413F" w:rsidRDefault="0065413F" w:rsidP="0065413F">
      <w:pPr>
        <w:rPr>
          <w:color w:val="00B0F0"/>
        </w:rPr>
      </w:pPr>
      <w:r>
        <w:rPr>
          <w:color w:val="00B0F0"/>
        </w:rPr>
        <w:lastRenderedPageBreak/>
        <w:t>( =====&gt;</w:t>
      </w:r>
      <w:proofErr w:type="spellStart"/>
      <w:r>
        <w:rPr>
          <w:color w:val="00B0F0"/>
        </w:rPr>
        <w:t>warn_type</w:t>
      </w:r>
      <w:proofErr w:type="spellEnd"/>
      <w:r>
        <w:rPr>
          <w:color w:val="00B0F0"/>
        </w:rPr>
        <w:t xml:space="preserve"> = STP_NOTIFIED_TC,  NE = tuple ( device= 77.1.1.43, Instance =0</w:t>
      </w:r>
      <w:r>
        <w:rPr>
          <w:rFonts w:ascii="宋体" w:hAnsi="宋体" w:hint="eastAsia"/>
          <w:color w:val="00B0F0"/>
        </w:rPr>
        <w:t>，</w:t>
      </w:r>
      <w:r>
        <w:rPr>
          <w:color w:val="00B0F0"/>
        </w:rPr>
        <w:t>port = Bridge-Aggregation3 ),</w:t>
      </w:r>
    </w:p>
    <w:p w:rsidR="0065413F" w:rsidRDefault="0065413F" w:rsidP="0065413F">
      <w:pPr>
        <w:rPr>
          <w:color w:val="00B0F0"/>
        </w:rPr>
      </w:pPr>
      <w:r>
        <w:rPr>
          <w:color w:val="00B0F0"/>
        </w:rPr>
        <w:t>  Parameters= NULL,</w:t>
      </w:r>
      <w:proofErr w:type="gramStart"/>
      <w:r>
        <w:rPr>
          <w:color w:val="00B0F0"/>
        </w:rPr>
        <w:t>  level</w:t>
      </w:r>
      <w:proofErr w:type="gramEnd"/>
      <w:r>
        <w:rPr>
          <w:color w:val="00B0F0"/>
        </w:rPr>
        <w:t xml:space="preserve"> = length(NE) = 3, abstract = “STP topology change on Instance 0’s Bridge-Aggregation3”, Influence =NULL )</w:t>
      </w:r>
    </w:p>
    <w:p w:rsidR="0065413F" w:rsidRDefault="0065413F" w:rsidP="0065413F">
      <w:r>
        <w:t>{"timestamp":"2020-08-16T00:02:02+08:00","message":"</w:t>
      </w:r>
      <w:proofErr w:type="gramStart"/>
      <w:r>
        <w:t>&lt;171</w:t>
      </w:r>
      <w:proofErr w:type="gramEnd"/>
      <w:r>
        <w:t>&gt;Aug 16 00:02:02 2020 5560X_2 %%10IFNET/3/PHY_UPDOWN: Physical state on the interface Ten-GigabitEthernet1/1/1 changed to down.","host":"77.1.1.43"}</w:t>
      </w:r>
    </w:p>
    <w:p w:rsidR="0065413F" w:rsidRDefault="0065413F" w:rsidP="0065413F">
      <w:r>
        <w:t>{"timestamp":"2020-08-16T00:02:02+08:00","message":"</w:t>
      </w:r>
      <w:proofErr w:type="gramStart"/>
      <w:r>
        <w:t>&lt;174</w:t>
      </w:r>
      <w:proofErr w:type="gramEnd"/>
      <w:r>
        <w:t>&gt;Aug 16 00:02:02 2020 5560X_2 %%10LAGG/6/LAGG_INACTIVE_PHYSTATE: Member port XGE1/1/1 of aggregation group BAGG3 changed to the inactive state, because the physical or line protocol state of the port was down.","host":"77.1.1.43"}</w:t>
      </w:r>
    </w:p>
    <w:p w:rsidR="0065413F" w:rsidRDefault="0065413F" w:rsidP="0065413F">
      <w:pPr>
        <w:rPr>
          <w:color w:val="00B0F0"/>
        </w:rPr>
      </w:pPr>
      <w:proofErr w:type="gramStart"/>
      <w:r>
        <w:rPr>
          <w:color w:val="00B0F0"/>
        </w:rPr>
        <w:t>( =</w:t>
      </w:r>
      <w:proofErr w:type="gramEnd"/>
      <w:r>
        <w:rPr>
          <w:color w:val="00B0F0"/>
        </w:rPr>
        <w:t>====&gt;</w:t>
      </w:r>
      <w:proofErr w:type="spellStart"/>
      <w:r>
        <w:rPr>
          <w:color w:val="00B0F0"/>
        </w:rPr>
        <w:t>warn_type</w:t>
      </w:r>
      <w:proofErr w:type="spellEnd"/>
      <w:r>
        <w:rPr>
          <w:color w:val="00B0F0"/>
        </w:rPr>
        <w:t xml:space="preserve"> = LAGG_INACTIVE_PHYSTATE,  NE = tuple ( device= 77.1.1.43, port = Bridge-Aggregation3 ),</w:t>
      </w:r>
    </w:p>
    <w:p w:rsidR="0065413F" w:rsidRDefault="0065413F" w:rsidP="0065413F">
      <w:pPr>
        <w:rPr>
          <w:color w:val="00B0F0"/>
        </w:rPr>
      </w:pPr>
      <w:r>
        <w:rPr>
          <w:color w:val="00B0F0"/>
        </w:rPr>
        <w:t>  Parameters= (Member port = XGE1/1/1),</w:t>
      </w:r>
      <w:proofErr w:type="gramStart"/>
      <w:r>
        <w:rPr>
          <w:color w:val="00B0F0"/>
        </w:rPr>
        <w:t>  level</w:t>
      </w:r>
      <w:proofErr w:type="gramEnd"/>
      <w:r>
        <w:rPr>
          <w:color w:val="00B0F0"/>
        </w:rPr>
        <w:t xml:space="preserve"> = length(NE) = 2, abstract = “Member port XGE1/1/1 of aggregation group BAGG3 changed to the inactive state”, Influence =NULL )</w:t>
      </w:r>
    </w:p>
    <w:p w:rsidR="0065413F" w:rsidRDefault="0065413F" w:rsidP="0065413F">
      <w:r>
        <w:t>{"timestamp":"2020-08-16T00:02:02+08:00","message":"</w:t>
      </w:r>
      <w:proofErr w:type="gramStart"/>
      <w:r>
        <w:t>&lt;173</w:t>
      </w:r>
      <w:proofErr w:type="gramEnd"/>
      <w:r>
        <w:t>&gt;Aug 16 00:02:02 2020 5560X_2 %%10IFNET/5/LINK_UPDOWN: Line protocol state on the interface Ten-GigabitEthernet1/1/1 changed to down.","host":"77.1.1.43"}</w:t>
      </w:r>
    </w:p>
    <w:p w:rsidR="0065413F" w:rsidRDefault="0065413F" w:rsidP="0065413F">
      <w:pPr>
        <w:rPr>
          <w:color w:val="auto"/>
        </w:rPr>
      </w:pPr>
    </w:p>
    <w:p w:rsidR="0065413F" w:rsidRDefault="0065413F" w:rsidP="0065413F">
      <w:r>
        <w:rPr>
          <w:rFonts w:ascii="宋体" w:hAnsi="宋体" w:hint="eastAsia"/>
        </w:rPr>
        <w:t>规则：</w:t>
      </w:r>
    </w:p>
    <w:p w:rsidR="0065413F" w:rsidRDefault="0065413F" w:rsidP="0065413F">
      <w:pPr>
        <w:rPr>
          <w:color w:val="FF0000"/>
        </w:rPr>
      </w:pPr>
      <w:r>
        <w:rPr>
          <w:color w:val="FF0000"/>
        </w:rPr>
        <w:t>LINK_UPDOWN (warn1) ----&gt; LAGG_INACTIVE_PHYSTATE</w:t>
      </w:r>
      <w:r>
        <w:rPr>
          <w:rFonts w:ascii="宋体" w:hAnsi="宋体" w:hint="eastAsia"/>
          <w:color w:val="FF0000"/>
        </w:rPr>
        <w:t>（</w:t>
      </w:r>
      <w:r>
        <w:rPr>
          <w:color w:val="FF0000"/>
        </w:rPr>
        <w:t>warn2</w:t>
      </w:r>
      <w:r>
        <w:rPr>
          <w:rFonts w:ascii="宋体" w:hAnsi="宋体" w:hint="eastAsia"/>
          <w:color w:val="FF0000"/>
        </w:rPr>
        <w:t>）</w:t>
      </w:r>
      <w:r>
        <w:rPr>
          <w:color w:val="FF0000"/>
        </w:rPr>
        <w:t>  satisfy:  warn1.NE.device == warn2.NE.device</w:t>
      </w:r>
      <w:proofErr w:type="gramStart"/>
      <w:r>
        <w:rPr>
          <w:color w:val="FF0000"/>
        </w:rPr>
        <w:t>  &amp;</w:t>
      </w:r>
      <w:proofErr w:type="gramEnd"/>
      <w:r>
        <w:rPr>
          <w:color w:val="FF0000"/>
        </w:rPr>
        <w:t xml:space="preserve">&amp; warn1.NE.port == warn2.Para. Member port </w:t>
      </w:r>
    </w:p>
    <w:p w:rsidR="0065413F" w:rsidRDefault="0065413F" w:rsidP="0065413F">
      <w:pPr>
        <w:rPr>
          <w:color w:val="FF0000"/>
        </w:rPr>
      </w:pPr>
      <w:r>
        <w:rPr>
          <w:color w:val="FF0000"/>
        </w:rPr>
        <w:t>LAGG_INACTIVE_PHYSTATE (warn1) ----&gt; STP_NOTIFIED_TC</w:t>
      </w:r>
      <w:r>
        <w:rPr>
          <w:rFonts w:ascii="宋体" w:hAnsi="宋体" w:hint="eastAsia"/>
          <w:color w:val="FF0000"/>
        </w:rPr>
        <w:t>（</w:t>
      </w:r>
      <w:r>
        <w:rPr>
          <w:color w:val="FF0000"/>
        </w:rPr>
        <w:t>warn2</w:t>
      </w:r>
      <w:r>
        <w:rPr>
          <w:rFonts w:ascii="宋体" w:hAnsi="宋体" w:hint="eastAsia"/>
          <w:color w:val="FF0000"/>
        </w:rPr>
        <w:t>）</w:t>
      </w:r>
      <w:r>
        <w:rPr>
          <w:color w:val="FF0000"/>
        </w:rPr>
        <w:t xml:space="preserve"> satisfy:  warn1.NE.device == warn2.NE.device</w:t>
      </w:r>
      <w:proofErr w:type="gramStart"/>
      <w:r>
        <w:rPr>
          <w:color w:val="FF0000"/>
        </w:rPr>
        <w:t>  &amp;</w:t>
      </w:r>
      <w:proofErr w:type="gramEnd"/>
      <w:r>
        <w:rPr>
          <w:color w:val="FF0000"/>
        </w:rPr>
        <w:t>&amp; warn1.NE.port == warn2.</w:t>
      </w:r>
      <w:del w:id="18" w:author="Administrator" w:date="2020-11-10T14:08:00Z">
        <w:r w:rsidDel="002B79ED">
          <w:rPr>
            <w:color w:val="FF0000"/>
          </w:rPr>
          <w:delText>Para</w:delText>
        </w:r>
      </w:del>
      <w:ins w:id="19" w:author="Administrator" w:date="2020-11-10T14:08:00Z">
        <w:r w:rsidR="002B79ED">
          <w:rPr>
            <w:rFonts w:hint="eastAsia"/>
            <w:color w:val="FF0000"/>
          </w:rPr>
          <w:t>NE</w:t>
        </w:r>
      </w:ins>
      <w:r>
        <w:rPr>
          <w:color w:val="FF0000"/>
        </w:rPr>
        <w:t>. port</w:t>
      </w:r>
    </w:p>
    <w:p w:rsidR="0065413F" w:rsidRDefault="0065413F" w:rsidP="0065413F">
      <w:pPr>
        <w:rPr>
          <w:color w:val="auto"/>
        </w:rPr>
      </w:pPr>
      <w:r>
        <w:rPr>
          <w:color w:val="FF0000"/>
        </w:rPr>
        <w:t>LINK_UPDOWN (warn1) ----&gt; LLDP_DELETE_NEIGHBOR</w:t>
      </w:r>
      <w:r>
        <w:rPr>
          <w:rFonts w:ascii="宋体" w:hAnsi="宋体" w:hint="eastAsia"/>
          <w:color w:val="FF0000"/>
        </w:rPr>
        <w:t>（</w:t>
      </w:r>
      <w:r>
        <w:rPr>
          <w:color w:val="FF0000"/>
        </w:rPr>
        <w:t>warn2</w:t>
      </w:r>
      <w:r>
        <w:rPr>
          <w:rFonts w:ascii="宋体" w:hAnsi="宋体" w:hint="eastAsia"/>
          <w:color w:val="FF0000"/>
        </w:rPr>
        <w:t>）</w:t>
      </w:r>
      <w:r>
        <w:rPr>
          <w:color w:val="FF0000"/>
        </w:rPr>
        <w:t>  satisfy:  warn1.NE == warn2.NE</w:t>
      </w:r>
      <w:proofErr w:type="gramStart"/>
      <w:r>
        <w:rPr>
          <w:color w:val="FF0000"/>
        </w:rPr>
        <w:t>  &amp;</w:t>
      </w:r>
      <w:proofErr w:type="gramEnd"/>
      <w:r>
        <w:rPr>
          <w:color w:val="FF0000"/>
        </w:rPr>
        <w:t>&amp; warn1.Para.stauts == Down</w:t>
      </w:r>
    </w:p>
    <w:p w:rsidR="0065413F" w:rsidRPr="0065413F" w:rsidRDefault="0065413F" w:rsidP="0065413F">
      <w:bookmarkStart w:id="20" w:name="_GoBack"/>
      <w:bookmarkEnd w:id="20"/>
    </w:p>
    <w:sectPr w:rsidR="0065413F" w:rsidRPr="0065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Administrator" w:date="2020-11-06T10:32:00Z" w:initials="A">
    <w:p w:rsidR="0045547B" w:rsidRDefault="0045547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新告警模板格式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B3C" w:rsidRDefault="00EC4B3C" w:rsidP="007355A5">
      <w:r>
        <w:separator/>
      </w:r>
    </w:p>
  </w:endnote>
  <w:endnote w:type="continuationSeparator" w:id="0">
    <w:p w:rsidR="00EC4B3C" w:rsidRDefault="00EC4B3C" w:rsidP="0073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B3C" w:rsidRDefault="00EC4B3C" w:rsidP="007355A5">
      <w:r>
        <w:separator/>
      </w:r>
    </w:p>
  </w:footnote>
  <w:footnote w:type="continuationSeparator" w:id="0">
    <w:p w:rsidR="00EC4B3C" w:rsidRDefault="00EC4B3C" w:rsidP="00735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65771"/>
    <w:multiLevelType w:val="hybridMultilevel"/>
    <w:tmpl w:val="4A02BBFC"/>
    <w:lvl w:ilvl="0" w:tplc="0EE6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8D"/>
    <w:rsid w:val="00030379"/>
    <w:rsid w:val="0007645B"/>
    <w:rsid w:val="000D393A"/>
    <w:rsid w:val="001101F6"/>
    <w:rsid w:val="00163FF9"/>
    <w:rsid w:val="00171B75"/>
    <w:rsid w:val="001A6FB5"/>
    <w:rsid w:val="001E5D48"/>
    <w:rsid w:val="00247252"/>
    <w:rsid w:val="002B79ED"/>
    <w:rsid w:val="003214BE"/>
    <w:rsid w:val="00326832"/>
    <w:rsid w:val="00385B9F"/>
    <w:rsid w:val="003875E2"/>
    <w:rsid w:val="003B6BFC"/>
    <w:rsid w:val="003D6EEA"/>
    <w:rsid w:val="003F162C"/>
    <w:rsid w:val="003F610C"/>
    <w:rsid w:val="0045547B"/>
    <w:rsid w:val="00494769"/>
    <w:rsid w:val="00494A8C"/>
    <w:rsid w:val="004B65D2"/>
    <w:rsid w:val="004C1CE7"/>
    <w:rsid w:val="004C3BEE"/>
    <w:rsid w:val="005C7A80"/>
    <w:rsid w:val="005E18D9"/>
    <w:rsid w:val="0065413F"/>
    <w:rsid w:val="00692AFA"/>
    <w:rsid w:val="00696651"/>
    <w:rsid w:val="006C7E06"/>
    <w:rsid w:val="007355A5"/>
    <w:rsid w:val="007675EB"/>
    <w:rsid w:val="00783182"/>
    <w:rsid w:val="00811C12"/>
    <w:rsid w:val="00817A6A"/>
    <w:rsid w:val="00840418"/>
    <w:rsid w:val="008752BA"/>
    <w:rsid w:val="00877A9D"/>
    <w:rsid w:val="008F0197"/>
    <w:rsid w:val="00922A96"/>
    <w:rsid w:val="00930FB1"/>
    <w:rsid w:val="009456EC"/>
    <w:rsid w:val="00945D4B"/>
    <w:rsid w:val="0099496D"/>
    <w:rsid w:val="00AB7361"/>
    <w:rsid w:val="00B85044"/>
    <w:rsid w:val="00B97570"/>
    <w:rsid w:val="00BD385F"/>
    <w:rsid w:val="00C434D5"/>
    <w:rsid w:val="00D03056"/>
    <w:rsid w:val="00DA2534"/>
    <w:rsid w:val="00DA6413"/>
    <w:rsid w:val="00DC0A8D"/>
    <w:rsid w:val="00DD6111"/>
    <w:rsid w:val="00E17E6E"/>
    <w:rsid w:val="00E96AA3"/>
    <w:rsid w:val="00EB5395"/>
    <w:rsid w:val="00EC4A04"/>
    <w:rsid w:val="00EC4B3C"/>
    <w:rsid w:val="00F0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5A5"/>
    <w:pPr>
      <w:widowControl w:val="0"/>
      <w:jc w:val="both"/>
    </w:pPr>
    <w:rPr>
      <w:color w:val="000000" w:themeColor="text1"/>
      <w:sz w:val="15"/>
      <w:szCs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5A5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1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8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8D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31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31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55A5"/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character" w:styleId="a7">
    <w:name w:val="annotation reference"/>
    <w:basedOn w:val="a0"/>
    <w:uiPriority w:val="99"/>
    <w:semiHidden/>
    <w:unhideWhenUsed/>
    <w:rsid w:val="0045547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5547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5547B"/>
    <w:rPr>
      <w:color w:val="000000" w:themeColor="text1"/>
      <w:sz w:val="15"/>
      <w:szCs w:val="15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5547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5547B"/>
    <w:rPr>
      <w:b/>
      <w:bCs/>
      <w:color w:val="000000" w:themeColor="text1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5A5"/>
    <w:pPr>
      <w:widowControl w:val="0"/>
      <w:jc w:val="both"/>
    </w:pPr>
    <w:rPr>
      <w:color w:val="000000" w:themeColor="text1"/>
      <w:sz w:val="15"/>
      <w:szCs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5A5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1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8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8D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31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31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55A5"/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character" w:styleId="a7">
    <w:name w:val="annotation reference"/>
    <w:basedOn w:val="a0"/>
    <w:uiPriority w:val="99"/>
    <w:semiHidden/>
    <w:unhideWhenUsed/>
    <w:rsid w:val="0045547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5547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5547B"/>
    <w:rPr>
      <w:color w:val="000000" w:themeColor="text1"/>
      <w:sz w:val="15"/>
      <w:szCs w:val="15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5547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5547B"/>
    <w:rPr>
      <w:b/>
      <w:bCs/>
      <w:color w:val="000000" w:themeColor="text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8503</TotalTime>
  <Pages>16</Pages>
  <Words>5761</Words>
  <Characters>32839</Characters>
  <Application>Microsoft Office Word</Application>
  <DocSecurity>0</DocSecurity>
  <Lines>273</Lines>
  <Paragraphs>77</Paragraphs>
  <ScaleCrop>false</ScaleCrop>
  <Company/>
  <LinksUpToDate>false</LinksUpToDate>
  <CharactersWithSpaces>38523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wangminghui (CTPL)</dc:creator>
  <cp:keywords/>
  <dc:description/>
  <cp:lastModifiedBy>Administrator</cp:lastModifiedBy>
  <cp:revision>10</cp:revision>
  <dcterms:created xsi:type="dcterms:W3CDTF">2020-08-11T14:41:00Z</dcterms:created>
  <dcterms:modified xsi:type="dcterms:W3CDTF">2020-11-10T06:33:00Z</dcterms:modified>
</cp:coreProperties>
</file>